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761CA" w14:textId="77D5A79D" w:rsidR="00936E04" w:rsidRDefault="003E2AB0" w:rsidP="003E2AB0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User manual: Sensitivity analysis </w:t>
      </w:r>
      <w:del w:id="0" w:author="Benjamin Sanderse" w:date="2019-10-17T09:34:00Z">
        <w:r w:rsidDel="00170101">
          <w:rPr>
            <w:rFonts w:ascii="Calibri" w:eastAsia="Calibri" w:hAnsi="Calibri" w:cs="Calibri"/>
            <w:b/>
            <w:color w:val="000000"/>
            <w:sz w:val="40"/>
          </w:rPr>
          <w:delText xml:space="preserve">workflow </w:delText>
        </w:r>
      </w:del>
      <w:ins w:id="1" w:author="Benjamin Sanderse" w:date="2019-10-17T09:34:00Z">
        <w:r w:rsidR="00170101">
          <w:rPr>
            <w:rFonts w:ascii="Calibri" w:eastAsia="Calibri" w:hAnsi="Calibri" w:cs="Calibri"/>
            <w:b/>
            <w:color w:val="000000"/>
            <w:sz w:val="40"/>
          </w:rPr>
          <w:t xml:space="preserve">for </w:t>
        </w:r>
        <w:proofErr w:type="spellStart"/>
        <w:r w:rsidR="00170101">
          <w:rPr>
            <w:rFonts w:ascii="Calibri" w:eastAsia="Calibri" w:hAnsi="Calibri" w:cs="Calibri"/>
            <w:b/>
            <w:color w:val="000000"/>
            <w:sz w:val="40"/>
          </w:rPr>
          <w:t>ECNAero</w:t>
        </w:r>
        <w:proofErr w:type="spellEnd"/>
        <w:r w:rsidR="00170101">
          <w:rPr>
            <w:rFonts w:ascii="Calibri" w:eastAsia="Calibri" w:hAnsi="Calibri" w:cs="Calibri"/>
            <w:b/>
            <w:color w:val="000000"/>
            <w:sz w:val="40"/>
          </w:rPr>
          <w:t xml:space="preserve"> </w:t>
        </w:r>
      </w:ins>
    </w:p>
    <w:p w14:paraId="0125DC2F" w14:textId="3CF995AD" w:rsidR="00A06574" w:rsidRDefault="00A06574">
      <w:pPr>
        <w:spacing w:after="200" w:line="276" w:lineRule="auto"/>
        <w:jc w:val="both"/>
        <w:rPr>
          <w:ins w:id="2" w:author="Benjamin Sanderse" w:date="2019-10-10T08:00:00Z"/>
          <w:rFonts w:ascii="Calibri" w:eastAsia="Calibri" w:hAnsi="Calibri" w:cs="Calibri"/>
          <w:b/>
          <w:color w:val="000000"/>
          <w:sz w:val="32"/>
        </w:rPr>
      </w:pPr>
      <w:commentRangeStart w:id="3"/>
      <w:ins w:id="4" w:author="Benjamin Sanderse" w:date="2019-10-10T07:59:00Z">
        <w:r>
          <w:rPr>
            <w:rFonts w:ascii="Calibri" w:eastAsia="Calibri" w:hAnsi="Calibri" w:cs="Calibri"/>
            <w:b/>
            <w:color w:val="000000"/>
            <w:sz w:val="32"/>
          </w:rPr>
          <w:t>0. Background/introduction</w:t>
        </w:r>
        <w:commentRangeEnd w:id="3"/>
        <w:r>
          <w:rPr>
            <w:rStyle w:val="CommentReference"/>
          </w:rPr>
          <w:commentReference w:id="3"/>
        </w:r>
      </w:ins>
    </w:p>
    <w:p w14:paraId="4DEFD434" w14:textId="36E42B0A" w:rsidR="00A06574" w:rsidRDefault="00A06574">
      <w:pPr>
        <w:spacing w:after="200" w:line="276" w:lineRule="auto"/>
        <w:jc w:val="both"/>
        <w:rPr>
          <w:ins w:id="5" w:author="Benjamin Sanderse" w:date="2019-10-17T09:16:00Z"/>
          <w:rFonts w:ascii="Calibri" w:eastAsia="Calibri" w:hAnsi="Calibri" w:cs="Calibri"/>
          <w:color w:val="000000"/>
          <w:sz w:val="22"/>
        </w:rPr>
      </w:pPr>
      <w:ins w:id="6" w:author="Benjamin Sanderse" w:date="2019-10-10T08:00:00Z">
        <w:r w:rsidRPr="00A06574">
          <w:rPr>
            <w:rFonts w:ascii="Calibri" w:eastAsia="Calibri" w:hAnsi="Calibri" w:cs="Calibri"/>
            <w:color w:val="000000"/>
            <w:sz w:val="22"/>
            <w:rPrChange w:id="7" w:author="Benjamin Sanderse" w:date="2019-10-10T08:00:00Z">
              <w:rPr>
                <w:rFonts w:ascii="Calibri" w:eastAsia="Calibri" w:hAnsi="Calibri" w:cs="Calibri"/>
                <w:b/>
                <w:color w:val="000000"/>
                <w:sz w:val="32"/>
              </w:rPr>
            </w:rPrChange>
          </w:rPr>
          <w:t xml:space="preserve">In the </w:t>
        </w:r>
        <w:proofErr w:type="spellStart"/>
        <w:r>
          <w:rPr>
            <w:rFonts w:ascii="Calibri" w:eastAsia="Calibri" w:hAnsi="Calibri" w:cs="Calibri"/>
            <w:color w:val="000000"/>
            <w:sz w:val="22"/>
          </w:rPr>
          <w:t>WindTrue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 xml:space="preserve"> project, uncertainties in aeroelastic wind turbine models is studied. The first step in the project is </w:t>
        </w:r>
      </w:ins>
      <w:ins w:id="8" w:author="Benjamin Sanderse" w:date="2019-10-17T09:12:00Z">
        <w:r w:rsidR="00AC68C3">
          <w:rPr>
            <w:rFonts w:ascii="Calibri" w:eastAsia="Calibri" w:hAnsi="Calibri" w:cs="Calibri"/>
            <w:color w:val="000000"/>
            <w:sz w:val="22"/>
          </w:rPr>
          <w:t xml:space="preserve">to study which parameters are the most important given certain quantities of interest (e.g. power, </w:t>
        </w:r>
      </w:ins>
      <w:ins w:id="9" w:author="Benjamin Sanderse" w:date="2019-10-17T09:13:00Z">
        <w:r w:rsidR="00AC68C3">
          <w:rPr>
            <w:rFonts w:ascii="Calibri" w:eastAsia="Calibri" w:hAnsi="Calibri" w:cs="Calibri"/>
            <w:color w:val="000000"/>
            <w:sz w:val="22"/>
          </w:rPr>
          <w:t>forces, moments).</w:t>
        </w:r>
      </w:ins>
    </w:p>
    <w:p w14:paraId="6A53E4D4" w14:textId="74EF3E43" w:rsidR="00AC68C3" w:rsidRDefault="00AC68C3">
      <w:pPr>
        <w:spacing w:after="200" w:line="276" w:lineRule="auto"/>
        <w:jc w:val="both"/>
        <w:rPr>
          <w:ins w:id="10" w:author="Benjamin Sanderse" w:date="2019-10-17T09:16:00Z"/>
          <w:rFonts w:ascii="Calibri" w:eastAsia="Calibri" w:hAnsi="Calibri" w:cs="Calibri"/>
          <w:color w:val="000000"/>
          <w:sz w:val="22"/>
        </w:rPr>
      </w:pPr>
      <w:ins w:id="11" w:author="Benjamin Sanderse" w:date="2019-10-17T09:16:00Z">
        <w:r>
          <w:rPr>
            <w:rFonts w:ascii="Calibri" w:eastAsia="Calibri" w:hAnsi="Calibri" w:cs="Calibri"/>
            <w:color w:val="000000"/>
            <w:sz w:val="22"/>
          </w:rPr>
          <w:t xml:space="preserve">The sensitivity analysis as performed here </w:t>
        </w:r>
      </w:ins>
      <w:ins w:id="12" w:author="Benjamin Sanderse" w:date="2019-10-17T09:17:00Z">
        <w:r>
          <w:rPr>
            <w:rFonts w:ascii="Calibri" w:eastAsia="Calibri" w:hAnsi="Calibri" w:cs="Calibri"/>
            <w:color w:val="000000"/>
            <w:sz w:val="22"/>
          </w:rPr>
          <w:t>is built on</w:t>
        </w:r>
      </w:ins>
      <w:ins w:id="13" w:author="Benjamin Sanderse" w:date="2019-10-17T09:16:00Z">
        <w:r>
          <w:rPr>
            <w:rFonts w:ascii="Calibri" w:eastAsia="Calibri" w:hAnsi="Calibri" w:cs="Calibri"/>
            <w:color w:val="000000"/>
            <w:sz w:val="22"/>
          </w:rPr>
          <w:t xml:space="preserve"> two main ingredients:</w:t>
        </w:r>
      </w:ins>
    </w:p>
    <w:p w14:paraId="7BC8AB37" w14:textId="10A3396C" w:rsidR="00AC68C3" w:rsidRDefault="00AC68C3" w:rsidP="00AC68C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ins w:id="14" w:author="Benjamin Sanderse" w:date="2019-10-17T09:17:00Z"/>
          <w:rFonts w:ascii="Calibri" w:eastAsia="Calibri" w:hAnsi="Calibri" w:cs="Calibri"/>
          <w:color w:val="000000"/>
          <w:sz w:val="22"/>
        </w:rPr>
      </w:pPr>
      <w:ins w:id="15" w:author="Benjamin Sanderse" w:date="2019-10-17T09:17:00Z">
        <w:r>
          <w:rPr>
            <w:rFonts w:ascii="Calibri" w:eastAsia="Calibri" w:hAnsi="Calibri" w:cs="Calibri"/>
            <w:color w:val="000000"/>
            <w:sz w:val="22"/>
          </w:rPr>
          <w:t xml:space="preserve">The computational model representing the wind turbine: </w:t>
        </w:r>
        <w:proofErr w:type="spellStart"/>
        <w:r w:rsidRPr="00EE26EE">
          <w:rPr>
            <w:rFonts w:ascii="Calibri" w:eastAsia="Calibri" w:hAnsi="Calibri" w:cs="Calibri"/>
            <w:b/>
            <w:color w:val="000000"/>
            <w:sz w:val="22"/>
            <w:rPrChange w:id="16" w:author="Benjamin Sanderse" w:date="2019-10-17T09:20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t>ECNAero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 xml:space="preserve">. </w:t>
        </w:r>
        <w:proofErr w:type="spellStart"/>
        <w:r>
          <w:rPr>
            <w:rFonts w:ascii="Calibri" w:eastAsia="Calibri" w:hAnsi="Calibri" w:cs="Calibri"/>
            <w:color w:val="000000"/>
            <w:sz w:val="22"/>
          </w:rPr>
          <w:t>ECNAero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 xml:space="preserve"> i</w:t>
        </w:r>
      </w:ins>
      <w:ins w:id="17" w:author="Benjamin Sanderse" w:date="2019-10-17T09:18:00Z">
        <w:r>
          <w:rPr>
            <w:rFonts w:ascii="Calibri" w:eastAsia="Calibri" w:hAnsi="Calibri" w:cs="Calibri"/>
            <w:color w:val="000000"/>
            <w:sz w:val="22"/>
          </w:rPr>
          <w:t>s a software code developed and maintained by ECN part of TNO.</w:t>
        </w:r>
      </w:ins>
    </w:p>
    <w:p w14:paraId="357DB14A" w14:textId="3E4EEA38" w:rsidR="00AC68C3" w:rsidRDefault="00AC68C3" w:rsidP="00AC68C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ins w:id="18" w:author="Benjamin Sanderse" w:date="2019-10-17T09:19:00Z"/>
          <w:rFonts w:ascii="Calibri" w:eastAsia="Calibri" w:hAnsi="Calibri" w:cs="Calibri"/>
          <w:color w:val="000000"/>
          <w:sz w:val="22"/>
        </w:rPr>
      </w:pPr>
      <w:ins w:id="19" w:author="Benjamin Sanderse" w:date="2019-10-17T09:17:00Z">
        <w:r>
          <w:rPr>
            <w:rFonts w:ascii="Calibri" w:eastAsia="Calibri" w:hAnsi="Calibri" w:cs="Calibri"/>
            <w:color w:val="000000"/>
            <w:sz w:val="22"/>
          </w:rPr>
          <w:t xml:space="preserve">The uncertainty quantification framework: </w:t>
        </w:r>
        <w:proofErr w:type="spellStart"/>
        <w:r w:rsidRPr="00EE26EE">
          <w:rPr>
            <w:rFonts w:ascii="Calibri" w:eastAsia="Calibri" w:hAnsi="Calibri" w:cs="Calibri"/>
            <w:b/>
            <w:color w:val="000000"/>
            <w:sz w:val="22"/>
            <w:rPrChange w:id="20" w:author="Benjamin Sanderse" w:date="2019-10-17T09:20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t>UQLab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>.</w:t>
        </w:r>
      </w:ins>
      <w:ins w:id="21" w:author="Benjamin Sanderse" w:date="2019-10-17T09:18:00Z">
        <w:r>
          <w:rPr>
            <w:rFonts w:ascii="Calibri" w:eastAsia="Calibri" w:hAnsi="Calibri" w:cs="Calibri"/>
            <w:color w:val="000000"/>
            <w:sz w:val="22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000000"/>
            <w:sz w:val="22"/>
          </w:rPr>
          <w:t>UQLab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 xml:space="preserve"> is a </w:t>
        </w:r>
        <w:proofErr w:type="spellStart"/>
        <w:r>
          <w:rPr>
            <w:rFonts w:ascii="Calibri" w:eastAsia="Calibri" w:hAnsi="Calibri" w:cs="Calibri"/>
            <w:color w:val="000000"/>
            <w:sz w:val="22"/>
          </w:rPr>
          <w:t>Matlab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 xml:space="preserve">-based uncertainty quantification package developed and maintained at ETH Zürich </w:t>
        </w:r>
      </w:ins>
      <w:ins w:id="22" w:author="Benjamin Sanderse" w:date="2019-10-17T09:19:00Z">
        <w:r>
          <w:rPr>
            <w:rFonts w:ascii="Calibri" w:eastAsia="Calibri" w:hAnsi="Calibri" w:cs="Calibri"/>
            <w:color w:val="000000"/>
            <w:sz w:val="22"/>
          </w:rPr>
          <w:t>and free to use for academic purposes.</w:t>
        </w:r>
      </w:ins>
    </w:p>
    <w:p w14:paraId="747C414E" w14:textId="0FF7CFA2" w:rsidR="00EE26EE" w:rsidRDefault="00EE26EE" w:rsidP="00EE26EE">
      <w:pPr>
        <w:spacing w:after="200" w:line="276" w:lineRule="auto"/>
        <w:jc w:val="both"/>
        <w:rPr>
          <w:ins w:id="23" w:author="Benjamin Sanderse" w:date="2019-10-17T09:22:00Z"/>
          <w:rFonts w:ascii="Calibri" w:eastAsia="Calibri" w:hAnsi="Calibri" w:cs="Calibri"/>
          <w:color w:val="000000"/>
          <w:sz w:val="22"/>
        </w:rPr>
      </w:pPr>
      <w:ins w:id="24" w:author="Benjamin Sanderse" w:date="2019-10-17T09:19:00Z">
        <w:r>
          <w:rPr>
            <w:rFonts w:ascii="Calibri" w:eastAsia="Calibri" w:hAnsi="Calibri" w:cs="Calibri"/>
            <w:color w:val="000000"/>
            <w:sz w:val="22"/>
          </w:rPr>
          <w:t xml:space="preserve">The sensitivity analysis </w:t>
        </w:r>
      </w:ins>
      <w:ins w:id="25" w:author="Benjamin Sanderse" w:date="2019-10-17T09:20:00Z">
        <w:r>
          <w:rPr>
            <w:rFonts w:ascii="Calibri" w:eastAsia="Calibri" w:hAnsi="Calibri" w:cs="Calibri"/>
            <w:color w:val="000000"/>
            <w:sz w:val="22"/>
          </w:rPr>
          <w:t xml:space="preserve">code presented here </w:t>
        </w:r>
      </w:ins>
      <w:ins w:id="26" w:author="Benjamin Sanderse" w:date="2019-10-17T09:19:00Z">
        <w:r>
          <w:rPr>
            <w:rFonts w:ascii="Calibri" w:eastAsia="Calibri" w:hAnsi="Calibri" w:cs="Calibri"/>
            <w:color w:val="000000"/>
            <w:sz w:val="22"/>
          </w:rPr>
          <w:t>co</w:t>
        </w:r>
      </w:ins>
      <w:ins w:id="27" w:author="Benjamin Sanderse" w:date="2019-10-17T09:20:00Z">
        <w:r>
          <w:rPr>
            <w:rFonts w:ascii="Calibri" w:eastAsia="Calibri" w:hAnsi="Calibri" w:cs="Calibri"/>
            <w:color w:val="000000"/>
            <w:sz w:val="22"/>
          </w:rPr>
          <w:t>mbines these two tools</w:t>
        </w:r>
      </w:ins>
      <w:ins w:id="28" w:author="Benjamin Sanderse" w:date="2019-10-17T09:21:00Z">
        <w:r>
          <w:rPr>
            <w:rFonts w:ascii="Calibri" w:eastAsia="Calibri" w:hAnsi="Calibri" w:cs="Calibri"/>
            <w:color w:val="000000"/>
            <w:sz w:val="22"/>
          </w:rPr>
          <w:t xml:space="preserve"> by using smart parameterizations (input processing) and wrappers</w:t>
        </w:r>
        <w:r w:rsidR="00EC0DE3">
          <w:rPr>
            <w:rFonts w:ascii="Calibri" w:eastAsia="Calibri" w:hAnsi="Calibri" w:cs="Calibri"/>
            <w:color w:val="000000"/>
            <w:sz w:val="22"/>
          </w:rPr>
          <w:t xml:space="preserve"> to process the output of </w:t>
        </w:r>
        <w:proofErr w:type="spellStart"/>
        <w:r w:rsidR="00EC0DE3">
          <w:rPr>
            <w:rFonts w:ascii="Calibri" w:eastAsia="Calibri" w:hAnsi="Calibri" w:cs="Calibri"/>
            <w:color w:val="000000"/>
            <w:sz w:val="22"/>
          </w:rPr>
          <w:t>ECNAero</w:t>
        </w:r>
      </w:ins>
      <w:proofErr w:type="spellEnd"/>
      <w:ins w:id="29" w:author="Benjamin Sanderse" w:date="2019-10-17T09:20:00Z">
        <w:r>
          <w:rPr>
            <w:rFonts w:ascii="Calibri" w:eastAsia="Calibri" w:hAnsi="Calibri" w:cs="Calibri"/>
            <w:color w:val="000000"/>
            <w:sz w:val="22"/>
          </w:rPr>
          <w:t>.</w:t>
        </w:r>
      </w:ins>
    </w:p>
    <w:p w14:paraId="522455A9" w14:textId="7A71EF36" w:rsidR="00B05CDF" w:rsidRDefault="00B05CDF" w:rsidP="00B05CDF">
      <w:pPr>
        <w:rPr>
          <w:ins w:id="30" w:author="Benjamin Sanderse" w:date="2019-10-17T09:22:00Z"/>
        </w:rPr>
      </w:pPr>
      <w:ins w:id="31" w:author="Benjamin Sanderse" w:date="2019-10-17T09:22:00Z">
        <w:r>
          <w:fldChar w:fldCharType="begin"/>
        </w:r>
        <w:r>
          <w:instrText xml:space="preserve"> INCLUDEPICTURE "https://github.com/bsanderse/windtrue/raw/master/workflow_windtrue.png" \* MERGEFORMATINET </w:instrText>
        </w:r>
        <w:r>
          <w:fldChar w:fldCharType="separate"/>
        </w:r>
      </w:ins>
      <w:ins w:id="32" w:author="Benjamin Sanderse" w:date="2019-10-17T09:23:00Z">
        <w:r>
          <w:rPr>
            <w:noProof/>
          </w:rPr>
          <w:drawing>
            <wp:inline distT="0" distB="0" distL="0" distR="0" wp14:anchorId="7FF2F3E2" wp14:editId="1CD39740">
              <wp:extent cx="5512526" cy="200977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kflow_windtrue.png"/>
                      <pic:cNvPicPr/>
                    </pic:nvPicPr>
                    <pic:blipFill rotWithShape="1">
                      <a:blip r:embed="rId8"/>
                      <a:srcRect b="24964"/>
                      <a:stretch/>
                    </pic:blipFill>
                    <pic:spPr bwMode="auto">
                      <a:xfrm>
                        <a:off x="0" y="0"/>
                        <a:ext cx="5523327" cy="201371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  <w:ins w:id="33" w:author="Benjamin Sanderse" w:date="2019-10-17T09:22:00Z">
        <w:r>
          <w:fldChar w:fldCharType="end"/>
        </w:r>
      </w:ins>
    </w:p>
    <w:p w14:paraId="30E5380B" w14:textId="77777777" w:rsidR="00B05CDF" w:rsidRPr="00EE26EE" w:rsidRDefault="00B05CDF" w:rsidP="00EE26EE">
      <w:pPr>
        <w:spacing w:after="200" w:line="276" w:lineRule="auto"/>
        <w:jc w:val="both"/>
        <w:rPr>
          <w:ins w:id="34" w:author="Benjamin Sanderse" w:date="2019-10-10T07:59:00Z"/>
          <w:rFonts w:ascii="Calibri" w:eastAsia="Calibri" w:hAnsi="Calibri" w:cs="Calibri"/>
          <w:color w:val="000000"/>
          <w:sz w:val="22"/>
          <w:rPrChange w:id="35" w:author="Benjamin Sanderse" w:date="2019-10-17T09:19:00Z">
            <w:rPr>
              <w:ins w:id="36" w:author="Benjamin Sanderse" w:date="2019-10-10T07:59:00Z"/>
              <w:rFonts w:ascii="Calibri" w:eastAsia="Calibri" w:hAnsi="Calibri" w:cs="Calibri"/>
              <w:b/>
              <w:color w:val="000000"/>
              <w:sz w:val="32"/>
            </w:rPr>
          </w:rPrChange>
        </w:rPr>
      </w:pPr>
    </w:p>
    <w:p w14:paraId="61CF2094" w14:textId="4E111A2C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1. Installation</w:t>
      </w:r>
    </w:p>
    <w:p w14:paraId="6221AF52" w14:textId="09770AC0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module can be installed by downloading the directory </w:t>
      </w:r>
      <w:r>
        <w:rPr>
          <w:rFonts w:ascii="Calibri" w:eastAsia="Calibri" w:hAnsi="Calibri" w:cs="Calibri"/>
          <w:b/>
          <w:color w:val="000000"/>
          <w:sz w:val="22"/>
        </w:rPr>
        <w:t xml:space="preserve">sensitivity_analysis </w:t>
      </w:r>
      <w:r>
        <w:rPr>
          <w:rFonts w:ascii="Calibri" w:eastAsia="Calibri" w:hAnsi="Calibri" w:cs="Calibri"/>
          <w:color w:val="000000"/>
          <w:sz w:val="22"/>
        </w:rPr>
        <w:t>from the windtrue git repository [</w:t>
      </w:r>
      <w:hyperlink r:id="rId9">
        <w:r>
          <w:rPr>
            <w:rFonts w:ascii="Calibri" w:eastAsia="Calibri" w:hAnsi="Calibri" w:cs="Calibri"/>
            <w:color w:val="0000FF"/>
            <w:sz w:val="22"/>
            <w:u w:val="single"/>
          </w:rPr>
          <w:t>https://github.com</w:t>
        </w:r>
        <w:r>
          <w:rPr>
            <w:rFonts w:ascii="Calibri" w:eastAsia="Calibri" w:hAnsi="Calibri" w:cs="Calibri"/>
            <w:color w:val="0000FF"/>
            <w:sz w:val="22"/>
            <w:u w:val="single"/>
          </w:rPr>
          <w:t>/</w:t>
        </w:r>
        <w:r>
          <w:rPr>
            <w:rFonts w:ascii="Calibri" w:eastAsia="Calibri" w:hAnsi="Calibri" w:cs="Calibri"/>
            <w:color w:val="0000FF"/>
            <w:sz w:val="22"/>
            <w:u w:val="single"/>
          </w:rPr>
          <w:t>bsanderse/windtrue.git</w:t>
        </w:r>
      </w:hyperlink>
      <w:del w:id="37" w:author="Benjamin Sanderse" w:date="2019-10-17T09:13:00Z">
        <w:r w:rsidDel="00AC68C3">
          <w:rPr>
            <w:rFonts w:ascii="Calibri" w:eastAsia="Calibri" w:hAnsi="Calibri" w:cs="Calibri"/>
            <w:color w:val="000000"/>
            <w:sz w:val="22"/>
          </w:rPr>
          <w:delText xml:space="preserve"> </w:delText>
        </w:r>
      </w:del>
      <w:r>
        <w:rPr>
          <w:rFonts w:ascii="Calibri" w:eastAsia="Calibri" w:hAnsi="Calibri" w:cs="Calibri"/>
          <w:color w:val="000000"/>
          <w:sz w:val="22"/>
        </w:rPr>
        <w:t>].</w:t>
      </w:r>
    </w:p>
    <w:p w14:paraId="414FD520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 xml:space="preserve">sensitivity_analysis </w:t>
      </w:r>
      <w:r>
        <w:rPr>
          <w:rFonts w:ascii="Calibri" w:eastAsia="Calibri" w:hAnsi="Calibri" w:cs="Calibri"/>
          <w:color w:val="000000"/>
          <w:sz w:val="22"/>
        </w:rPr>
        <w:t xml:space="preserve">directory contains the necessary routines for sensitivity analysis: uncertainty parameterization routines developed at CWI, </w:t>
      </w:r>
      <w:commentRangeStart w:id="38"/>
      <w:r>
        <w:rPr>
          <w:rFonts w:ascii="Calibri" w:eastAsia="Calibri" w:hAnsi="Calibri" w:cs="Calibri"/>
          <w:color w:val="000000"/>
          <w:sz w:val="22"/>
        </w:rPr>
        <w:t xml:space="preserve">Aero module routines [in the directory </w:t>
      </w:r>
      <w:r>
        <w:rPr>
          <w:rFonts w:ascii="Calibri" w:eastAsia="Calibri" w:hAnsi="Calibri" w:cs="Calibri"/>
          <w:b/>
          <w:color w:val="000000"/>
          <w:sz w:val="22"/>
        </w:rPr>
        <w:t>AEROmodule</w:t>
      </w:r>
      <w:r>
        <w:rPr>
          <w:rFonts w:ascii="Calibri" w:eastAsia="Calibri" w:hAnsi="Calibri" w:cs="Calibri"/>
          <w:color w:val="000000"/>
          <w:sz w:val="22"/>
        </w:rPr>
        <w:t xml:space="preserve">] and UQLab routines [in the directory 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UQLab</w:t>
      </w:r>
      <w:proofErr w:type="spellEnd"/>
      <w:r>
        <w:rPr>
          <w:rFonts w:ascii="Calibri" w:eastAsia="Calibri" w:hAnsi="Calibri" w:cs="Calibri"/>
          <w:color w:val="000000"/>
          <w:sz w:val="22"/>
        </w:rPr>
        <w:t>].</w:t>
      </w:r>
      <w:commentRangeEnd w:id="38"/>
      <w:r w:rsidR="00A06574">
        <w:rPr>
          <w:rStyle w:val="CommentReference"/>
        </w:rPr>
        <w:commentReference w:id="38"/>
      </w:r>
    </w:p>
    <w:p w14:paraId="2EAFFB87" w14:textId="18430191" w:rsidR="00936E04" w:rsidDel="008B544D" w:rsidRDefault="008B544D" w:rsidP="008B544D">
      <w:pPr>
        <w:spacing w:after="200" w:line="276" w:lineRule="auto"/>
        <w:jc w:val="both"/>
        <w:rPr>
          <w:del w:id="40" w:author="Benjamin Sanderse" w:date="2019-10-17T09:26:00Z"/>
          <w:rFonts w:ascii="Calibri" w:eastAsia="Calibri" w:hAnsi="Calibri" w:cs="Calibri"/>
          <w:color w:val="000000"/>
          <w:sz w:val="22"/>
        </w:rPr>
        <w:pPrChange w:id="41" w:author="Benjamin Sanderse" w:date="2019-10-17T09:30:00Z">
          <w:pPr>
            <w:spacing w:after="200" w:line="276" w:lineRule="auto"/>
            <w:jc w:val="both"/>
          </w:pPr>
        </w:pPrChange>
      </w:pPr>
      <w:ins w:id="42" w:author="Benjamin Sanderse" w:date="2019-10-17T09:28:00Z">
        <w:r>
          <w:rPr>
            <w:rFonts w:ascii="Calibri" w:eastAsia="Calibri" w:hAnsi="Calibri" w:cs="Calibri"/>
            <w:color w:val="000000"/>
            <w:sz w:val="22"/>
          </w:rPr>
          <w:t xml:space="preserve">The </w:t>
        </w:r>
        <w:proofErr w:type="spellStart"/>
        <w:r>
          <w:rPr>
            <w:rFonts w:ascii="Calibri" w:eastAsia="Calibri" w:hAnsi="Calibri" w:cs="Calibri"/>
            <w:color w:val="000000"/>
            <w:sz w:val="22"/>
          </w:rPr>
          <w:t>UQLab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 xml:space="preserve"> installation present in the </w:t>
        </w:r>
        <w:proofErr w:type="spellStart"/>
        <w:r>
          <w:rPr>
            <w:rFonts w:ascii="Calibri" w:eastAsia="Calibri" w:hAnsi="Calibri" w:cs="Calibri"/>
            <w:color w:val="000000"/>
            <w:sz w:val="22"/>
          </w:rPr>
          <w:t>UQLab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 xml:space="preserve"> directory can be directly used. However, it can </w:t>
        </w:r>
      </w:ins>
      <w:ins w:id="43" w:author="Benjamin Sanderse" w:date="2019-10-17T09:29:00Z">
        <w:r>
          <w:rPr>
            <w:rFonts w:ascii="Calibri" w:eastAsia="Calibri" w:hAnsi="Calibri" w:cs="Calibri"/>
            <w:color w:val="000000"/>
            <w:sz w:val="22"/>
          </w:rPr>
          <w:t>happen</w:t>
        </w:r>
      </w:ins>
      <w:ins w:id="44" w:author="Benjamin Sanderse" w:date="2019-10-17T09:30:00Z">
        <w:r>
          <w:rPr>
            <w:rFonts w:ascii="Calibri" w:eastAsia="Calibri" w:hAnsi="Calibri" w:cs="Calibri"/>
            <w:color w:val="000000"/>
            <w:sz w:val="22"/>
          </w:rPr>
          <w:t xml:space="preserve"> </w:t>
        </w:r>
      </w:ins>
      <w:ins w:id="45" w:author="Benjamin Sanderse" w:date="2019-10-17T09:28:00Z">
        <w:r>
          <w:rPr>
            <w:rFonts w:ascii="Calibri" w:eastAsia="Calibri" w:hAnsi="Calibri" w:cs="Calibri"/>
            <w:color w:val="000000"/>
            <w:sz w:val="22"/>
          </w:rPr>
          <w:t xml:space="preserve">that a newer </w:t>
        </w:r>
        <w:proofErr w:type="spellStart"/>
        <w:r>
          <w:rPr>
            <w:rFonts w:ascii="Calibri" w:eastAsia="Calibri" w:hAnsi="Calibri" w:cs="Calibri"/>
            <w:color w:val="000000"/>
            <w:sz w:val="22"/>
          </w:rPr>
          <w:t>UQLab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 xml:space="preserve"> version is availabl</w:t>
        </w:r>
      </w:ins>
      <w:ins w:id="46" w:author="Benjamin Sanderse" w:date="2019-10-17T09:29:00Z">
        <w:r>
          <w:rPr>
            <w:rFonts w:ascii="Calibri" w:eastAsia="Calibri" w:hAnsi="Calibri" w:cs="Calibri"/>
            <w:color w:val="000000"/>
            <w:sz w:val="22"/>
          </w:rPr>
          <w:t xml:space="preserve">e, which can be installed </w:t>
        </w:r>
      </w:ins>
      <w:ins w:id="47" w:author="Benjamin Sanderse" w:date="2019-10-17T09:30:00Z">
        <w:r>
          <w:rPr>
            <w:rFonts w:ascii="Calibri" w:eastAsia="Calibri" w:hAnsi="Calibri" w:cs="Calibri"/>
            <w:color w:val="000000"/>
            <w:sz w:val="22"/>
          </w:rPr>
          <w:t xml:space="preserve">instead of the current available version on our </w:t>
        </w:r>
        <w:proofErr w:type="spellStart"/>
        <w:r>
          <w:rPr>
            <w:rFonts w:ascii="Calibri" w:eastAsia="Calibri" w:hAnsi="Calibri" w:cs="Calibri"/>
            <w:color w:val="000000"/>
            <w:sz w:val="22"/>
          </w:rPr>
          <w:t>Windtrue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 xml:space="preserve"> GitHub</w:t>
        </w:r>
      </w:ins>
      <w:ins w:id="48" w:author="Benjamin Sanderse" w:date="2019-10-17T09:29:00Z">
        <w:r>
          <w:rPr>
            <w:rFonts w:ascii="Calibri" w:eastAsia="Calibri" w:hAnsi="Calibri" w:cs="Calibri"/>
            <w:color w:val="000000"/>
            <w:sz w:val="22"/>
          </w:rPr>
          <w:t>.</w:t>
        </w:r>
      </w:ins>
      <w:ins w:id="49" w:author="Benjamin Sanderse" w:date="2019-10-17T09:28:00Z">
        <w:r>
          <w:rPr>
            <w:rFonts w:ascii="Calibri" w:eastAsia="Calibri" w:hAnsi="Calibri" w:cs="Calibri"/>
            <w:color w:val="000000"/>
            <w:sz w:val="22"/>
          </w:rPr>
          <w:t xml:space="preserve"> </w:t>
        </w:r>
      </w:ins>
      <w:ins w:id="50" w:author="Benjamin Sanderse" w:date="2019-10-17T09:30:00Z">
        <w:r>
          <w:rPr>
            <w:rFonts w:ascii="Calibri" w:eastAsia="Calibri" w:hAnsi="Calibri" w:cs="Calibri"/>
            <w:color w:val="000000"/>
            <w:sz w:val="22"/>
          </w:rPr>
          <w:t>A newer v</w:t>
        </w:r>
      </w:ins>
      <w:ins w:id="51" w:author="Benjamin Sanderse" w:date="2019-10-17T09:31:00Z">
        <w:r>
          <w:rPr>
            <w:rFonts w:ascii="Calibri" w:eastAsia="Calibri" w:hAnsi="Calibri" w:cs="Calibri"/>
            <w:color w:val="000000"/>
            <w:sz w:val="22"/>
          </w:rPr>
          <w:t xml:space="preserve">ersion can </w:t>
        </w:r>
      </w:ins>
      <w:del w:id="52" w:author="Benjamin Sanderse" w:date="2019-10-17T09:26:00Z">
        <w:r w:rsidR="003E2AB0" w:rsidDel="008B544D">
          <w:rPr>
            <w:rFonts w:ascii="Calibri" w:eastAsia="Calibri" w:hAnsi="Calibri" w:cs="Calibri"/>
            <w:color w:val="000000"/>
            <w:sz w:val="22"/>
          </w:rPr>
          <w:delText xml:space="preserve">As </w:delText>
        </w:r>
      </w:del>
      <w:del w:id="53" w:author="Benjamin Sanderse" w:date="2019-10-17T09:27:00Z">
        <w:r w:rsidR="003E2AB0" w:rsidDel="008B544D">
          <w:rPr>
            <w:rFonts w:ascii="Calibri" w:eastAsia="Calibri" w:hAnsi="Calibri" w:cs="Calibri"/>
            <w:color w:val="000000"/>
            <w:sz w:val="22"/>
          </w:rPr>
          <w:delText xml:space="preserve">UQLab software </w:delText>
        </w:r>
      </w:del>
      <w:del w:id="54" w:author="Benjamin Sanderse" w:date="2019-10-17T09:25:00Z">
        <w:r w:rsidR="003E2AB0" w:rsidDel="008B544D">
          <w:rPr>
            <w:rFonts w:ascii="Calibri" w:eastAsia="Calibri" w:hAnsi="Calibri" w:cs="Calibri"/>
            <w:color w:val="000000"/>
            <w:sz w:val="22"/>
          </w:rPr>
          <w:delText xml:space="preserve">package </w:delText>
        </w:r>
      </w:del>
      <w:del w:id="55" w:author="Benjamin Sanderse" w:date="2019-10-17T09:27:00Z">
        <w:r w:rsidR="003E2AB0" w:rsidDel="008B544D">
          <w:rPr>
            <w:rFonts w:ascii="Calibri" w:eastAsia="Calibri" w:hAnsi="Calibri" w:cs="Calibri"/>
            <w:color w:val="000000"/>
            <w:sz w:val="22"/>
          </w:rPr>
          <w:delText>requires license</w:delText>
        </w:r>
      </w:del>
      <w:del w:id="56" w:author="Benjamin Sanderse" w:date="2019-10-17T09:26:00Z">
        <w:r w:rsidR="003E2AB0" w:rsidDel="008B544D">
          <w:rPr>
            <w:rFonts w:ascii="Calibri" w:eastAsia="Calibri" w:hAnsi="Calibri" w:cs="Calibri"/>
            <w:color w:val="000000"/>
            <w:sz w:val="22"/>
          </w:rPr>
          <w:delText xml:space="preserve">, the files inside the directory </w:delText>
        </w:r>
        <w:r w:rsidR="003E2AB0" w:rsidDel="008B544D">
          <w:rPr>
            <w:rFonts w:ascii="Calibri" w:eastAsia="Calibri" w:hAnsi="Calibri" w:cs="Calibri"/>
            <w:b/>
            <w:color w:val="000000"/>
            <w:sz w:val="22"/>
          </w:rPr>
          <w:delText>sensitivity_analysis</w:delText>
        </w:r>
        <w:r w:rsidR="003E2AB0" w:rsidDel="008B544D">
          <w:rPr>
            <w:rFonts w:ascii="Calibri" w:eastAsia="Calibri" w:hAnsi="Calibri" w:cs="Calibri"/>
            <w:color w:val="000000"/>
            <w:sz w:val="22"/>
          </w:rPr>
          <w:delText>/</w:delText>
        </w:r>
        <w:r w:rsidR="003E2AB0" w:rsidDel="008B544D">
          <w:rPr>
            <w:rFonts w:ascii="Calibri" w:eastAsia="Calibri" w:hAnsi="Calibri" w:cs="Calibri"/>
            <w:b/>
            <w:color w:val="000000"/>
            <w:sz w:val="22"/>
          </w:rPr>
          <w:delText xml:space="preserve">UQLab/ </w:delText>
        </w:r>
        <w:r w:rsidR="003E2AB0" w:rsidDel="008B544D">
          <w:rPr>
            <w:rFonts w:ascii="Calibri" w:eastAsia="Calibri" w:hAnsi="Calibri" w:cs="Calibri"/>
            <w:color w:val="000000"/>
            <w:sz w:val="22"/>
          </w:rPr>
          <w:delText xml:space="preserve">shall be replaced with the one acquired by the user. User can get their license </w:delText>
        </w:r>
      </w:del>
      <w:del w:id="57" w:author="Benjamin Sanderse" w:date="2019-10-17T09:27:00Z">
        <w:r w:rsidR="003E2AB0" w:rsidDel="008B544D">
          <w:rPr>
            <w:rFonts w:ascii="Calibri" w:eastAsia="Calibri" w:hAnsi="Calibri" w:cs="Calibri"/>
            <w:color w:val="000000"/>
            <w:sz w:val="22"/>
          </w:rPr>
          <w:delText>from UQLab website [</w:delText>
        </w:r>
        <w:r w:rsidR="00D07561" w:rsidDel="008B544D">
          <w:fldChar w:fldCharType="begin"/>
        </w:r>
        <w:r w:rsidR="00D07561" w:rsidDel="008B544D">
          <w:delInstrText xml:space="preserve"> HYPERLINK "https://www.uqlab.com/" \h </w:delInstrText>
        </w:r>
        <w:r w:rsidR="00D07561" w:rsidDel="008B544D">
          <w:fldChar w:fldCharType="separate"/>
        </w:r>
        <w:r w:rsidR="003E2AB0" w:rsidDel="008B544D">
          <w:rPr>
            <w:rFonts w:ascii="Calibri" w:eastAsia="Calibri" w:hAnsi="Calibri" w:cs="Calibri"/>
            <w:color w:val="0000FF"/>
            <w:sz w:val="22"/>
            <w:u w:val="single"/>
          </w:rPr>
          <w:delText>https://www.uqlab.com/</w:delText>
        </w:r>
        <w:r w:rsidR="00D07561" w:rsidDel="008B544D">
          <w:rPr>
            <w:rFonts w:ascii="Calibri" w:eastAsia="Calibri" w:hAnsi="Calibri" w:cs="Calibri"/>
            <w:color w:val="0000FF"/>
            <w:sz w:val="22"/>
            <w:u w:val="single"/>
          </w:rPr>
          <w:fldChar w:fldCharType="end"/>
        </w:r>
      </w:del>
      <w:del w:id="58" w:author="Benjamin Sanderse" w:date="2019-10-17T09:25:00Z">
        <w:r w:rsidR="003E2AB0" w:rsidDel="008B544D">
          <w:rPr>
            <w:rFonts w:ascii="Calibri" w:eastAsia="Calibri" w:hAnsi="Calibri" w:cs="Calibri"/>
            <w:color w:val="000000"/>
            <w:sz w:val="22"/>
          </w:rPr>
          <w:delText xml:space="preserve"> </w:delText>
        </w:r>
      </w:del>
      <w:del w:id="59" w:author="Benjamin Sanderse" w:date="2019-10-17T09:27:00Z">
        <w:r w:rsidR="003E2AB0" w:rsidDel="008B544D">
          <w:rPr>
            <w:rFonts w:ascii="Calibri" w:eastAsia="Calibri" w:hAnsi="Calibri" w:cs="Calibri"/>
            <w:color w:val="000000"/>
            <w:sz w:val="22"/>
          </w:rPr>
          <w:delText xml:space="preserve">]. </w:delText>
        </w:r>
      </w:del>
    </w:p>
    <w:p w14:paraId="305127C9" w14:textId="60F36C9C" w:rsidR="00936E04" w:rsidRDefault="003E2AB0" w:rsidP="008B544D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del w:id="60" w:author="Benjamin Sanderse" w:date="2019-10-17T09:28:00Z">
        <w:r w:rsidDel="008B544D">
          <w:rPr>
            <w:rFonts w:ascii="Calibri" w:eastAsia="Calibri" w:hAnsi="Calibri" w:cs="Calibri"/>
            <w:color w:val="000000"/>
            <w:sz w:val="22"/>
          </w:rPr>
          <w:delText>T</w:delText>
        </w:r>
      </w:del>
      <w:del w:id="61" w:author="Benjamin Sanderse" w:date="2019-10-17T09:30:00Z">
        <w:r w:rsidDel="008B544D">
          <w:rPr>
            <w:rFonts w:ascii="Calibri" w:eastAsia="Calibri" w:hAnsi="Calibri" w:cs="Calibri"/>
            <w:color w:val="000000"/>
            <w:sz w:val="22"/>
          </w:rPr>
          <w:delText>ypically</w:delText>
        </w:r>
      </w:del>
      <w:del w:id="62" w:author="Benjamin Sanderse" w:date="2019-10-17T09:31:00Z">
        <w:r w:rsidDel="008B544D">
          <w:rPr>
            <w:rFonts w:ascii="Calibri" w:eastAsia="Calibri" w:hAnsi="Calibri" w:cs="Calibri"/>
            <w:color w:val="000000"/>
            <w:sz w:val="22"/>
          </w:rPr>
          <w:delText>, the fil</w:delText>
        </w:r>
      </w:del>
      <w:ins w:id="63" w:author="Benjamin Sanderse" w:date="2019-10-17T09:31:00Z">
        <w:r w:rsidR="008B544D">
          <w:rPr>
            <w:rFonts w:ascii="Calibri" w:eastAsia="Calibri" w:hAnsi="Calibri" w:cs="Calibri"/>
            <w:color w:val="000000"/>
            <w:sz w:val="22"/>
          </w:rPr>
          <w:t>be</w:t>
        </w:r>
      </w:ins>
      <w:del w:id="64" w:author="Benjamin Sanderse" w:date="2019-10-17T09:31:00Z">
        <w:r w:rsidDel="008B544D">
          <w:rPr>
            <w:rFonts w:ascii="Calibri" w:eastAsia="Calibri" w:hAnsi="Calibri" w:cs="Calibri"/>
            <w:color w:val="000000"/>
            <w:sz w:val="22"/>
          </w:rPr>
          <w:delText>e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 downloaded from the </w:t>
      </w:r>
      <w:proofErr w:type="spellStart"/>
      <w:r>
        <w:rPr>
          <w:rFonts w:ascii="Calibri" w:eastAsia="Calibri" w:hAnsi="Calibri" w:cs="Calibri"/>
          <w:color w:val="000000"/>
          <w:sz w:val="22"/>
        </w:rPr>
        <w:t>UQLab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lastRenderedPageBreak/>
        <w:t xml:space="preserve">website </w:t>
      </w:r>
      <w:del w:id="65" w:author="Benjamin Sanderse" w:date="2019-10-17T09:31:00Z">
        <w:r w:rsidDel="008B544D">
          <w:rPr>
            <w:rFonts w:ascii="Calibri" w:eastAsia="Calibri" w:hAnsi="Calibri" w:cs="Calibri"/>
            <w:color w:val="000000"/>
            <w:sz w:val="22"/>
          </w:rPr>
          <w:delText xml:space="preserve">is </w:delText>
        </w:r>
      </w:del>
      <w:ins w:id="66" w:author="Benjamin Sanderse" w:date="2019-10-17T09:31:00Z">
        <w:r w:rsidR="008B544D">
          <w:rPr>
            <w:rFonts w:ascii="Calibri" w:eastAsia="Calibri" w:hAnsi="Calibri" w:cs="Calibri"/>
            <w:color w:val="000000"/>
            <w:sz w:val="22"/>
          </w:rPr>
          <w:t>and is typically</w:t>
        </w:r>
        <w:r w:rsidR="008B544D">
          <w:rPr>
            <w:rFonts w:ascii="Calibri" w:eastAsia="Calibri" w:hAnsi="Calibri" w:cs="Calibri"/>
            <w:color w:val="000000"/>
            <w:sz w:val="22"/>
          </w:rPr>
          <w:t xml:space="preserve"> </w:t>
        </w:r>
      </w:ins>
      <w:r>
        <w:rPr>
          <w:rFonts w:ascii="Calibri" w:eastAsia="Calibri" w:hAnsi="Calibri" w:cs="Calibri"/>
          <w:color w:val="000000"/>
          <w:sz w:val="22"/>
        </w:rPr>
        <w:t>named as UQLabCore_Rel1.x.</w:t>
      </w:r>
      <w:proofErr w:type="gramStart"/>
      <w:r>
        <w:rPr>
          <w:rFonts w:ascii="Calibri" w:eastAsia="Calibri" w:hAnsi="Calibri" w:cs="Calibri"/>
          <w:color w:val="000000"/>
          <w:sz w:val="22"/>
        </w:rPr>
        <w:t>x.Zip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. This file should be unzipped inside the directory </w:t>
      </w:r>
      <w:r>
        <w:rPr>
          <w:rFonts w:ascii="Calibri" w:eastAsia="Calibri" w:hAnsi="Calibri" w:cs="Calibri"/>
          <w:b/>
          <w:color w:val="000000"/>
          <w:sz w:val="22"/>
        </w:rPr>
        <w:t>sensitivity_analysis</w:t>
      </w:r>
      <w:r>
        <w:rPr>
          <w:rFonts w:ascii="Calibri" w:eastAsia="Calibri" w:hAnsi="Calibri" w:cs="Calibri"/>
          <w:color w:val="000000"/>
          <w:sz w:val="22"/>
        </w:rPr>
        <w:t>/</w:t>
      </w:r>
      <w:r>
        <w:rPr>
          <w:rFonts w:ascii="Calibri" w:eastAsia="Calibri" w:hAnsi="Calibri" w:cs="Calibri"/>
          <w:b/>
          <w:color w:val="000000"/>
          <w:sz w:val="22"/>
        </w:rPr>
        <w:t>UQLab/</w:t>
      </w:r>
      <w:r>
        <w:rPr>
          <w:rFonts w:ascii="Calibri" w:eastAsia="Calibri" w:hAnsi="Calibri" w:cs="Calibri"/>
          <w:color w:val="000000"/>
          <w:sz w:val="22"/>
        </w:rPr>
        <w:t xml:space="preserve">. </w:t>
      </w:r>
      <w:ins w:id="67" w:author="Benjamin Sanderse" w:date="2019-10-17T09:27:00Z">
        <w:r w:rsidR="008B544D">
          <w:rPr>
            <w:rFonts w:ascii="Calibri" w:eastAsia="Calibri" w:hAnsi="Calibri" w:cs="Calibri"/>
            <w:color w:val="000000"/>
            <w:sz w:val="22"/>
          </w:rPr>
          <w:t xml:space="preserve">The </w:t>
        </w:r>
        <w:proofErr w:type="spellStart"/>
        <w:r w:rsidR="008B544D">
          <w:rPr>
            <w:rFonts w:ascii="Calibri" w:eastAsia="Calibri" w:hAnsi="Calibri" w:cs="Calibri"/>
            <w:color w:val="000000"/>
            <w:sz w:val="22"/>
          </w:rPr>
          <w:t>UQLab</w:t>
        </w:r>
        <w:proofErr w:type="spellEnd"/>
        <w:r w:rsidR="008B544D">
          <w:rPr>
            <w:rFonts w:ascii="Calibri" w:eastAsia="Calibri" w:hAnsi="Calibri" w:cs="Calibri"/>
            <w:color w:val="000000"/>
            <w:sz w:val="22"/>
          </w:rPr>
          <w:t xml:space="preserve"> software requires a license, which can be obtained from the </w:t>
        </w:r>
        <w:proofErr w:type="spellStart"/>
        <w:r w:rsidR="008B544D">
          <w:rPr>
            <w:rFonts w:ascii="Calibri" w:eastAsia="Calibri" w:hAnsi="Calibri" w:cs="Calibri"/>
            <w:color w:val="000000"/>
            <w:sz w:val="22"/>
          </w:rPr>
          <w:t>UQLab</w:t>
        </w:r>
        <w:proofErr w:type="spellEnd"/>
        <w:r w:rsidR="008B544D">
          <w:rPr>
            <w:rFonts w:ascii="Calibri" w:eastAsia="Calibri" w:hAnsi="Calibri" w:cs="Calibri"/>
            <w:color w:val="000000"/>
            <w:sz w:val="22"/>
          </w:rPr>
          <w:t xml:space="preserve"> website [</w:t>
        </w:r>
        <w:r w:rsidR="008B544D">
          <w:fldChar w:fldCharType="begin"/>
        </w:r>
        <w:r w:rsidR="008B544D">
          <w:instrText xml:space="preserve"> HYPERLINK "https://www.uqlab.com/" \h </w:instrText>
        </w:r>
        <w:r w:rsidR="008B544D">
          <w:fldChar w:fldCharType="separate"/>
        </w:r>
        <w:r w:rsidR="008B544D">
          <w:rPr>
            <w:rFonts w:ascii="Calibri" w:eastAsia="Calibri" w:hAnsi="Calibri" w:cs="Calibri"/>
            <w:color w:val="0000FF"/>
            <w:sz w:val="22"/>
            <w:u w:val="single"/>
          </w:rPr>
          <w:t>https://www.uqlab.com/</w:t>
        </w:r>
        <w:r w:rsidR="008B544D">
          <w:rPr>
            <w:rFonts w:ascii="Calibri" w:eastAsia="Calibri" w:hAnsi="Calibri" w:cs="Calibri"/>
            <w:color w:val="0000FF"/>
            <w:sz w:val="22"/>
            <w:u w:val="single"/>
          </w:rPr>
          <w:fldChar w:fldCharType="end"/>
        </w:r>
        <w:r w:rsidR="008B544D">
          <w:rPr>
            <w:rFonts w:ascii="Calibri" w:eastAsia="Calibri" w:hAnsi="Calibri" w:cs="Calibri"/>
            <w:color w:val="000000"/>
            <w:sz w:val="22"/>
          </w:rPr>
          <w:t xml:space="preserve">]. </w:t>
        </w:r>
      </w:ins>
      <w:r>
        <w:rPr>
          <w:rFonts w:ascii="Calibri" w:eastAsia="Calibri" w:hAnsi="Calibri" w:cs="Calibri"/>
          <w:color w:val="000000"/>
          <w:sz w:val="22"/>
        </w:rPr>
        <w:t xml:space="preserve">The license file (that </w:t>
      </w:r>
      <w:ins w:id="68" w:author="Benjamin Sanderse" w:date="2019-10-17T09:31:00Z">
        <w:r w:rsidR="008B544D">
          <w:rPr>
            <w:rFonts w:ascii="Calibri" w:eastAsia="Calibri" w:hAnsi="Calibri" w:cs="Calibri"/>
            <w:color w:val="000000"/>
            <w:sz w:val="22"/>
          </w:rPr>
          <w:t xml:space="preserve">a </w:t>
        </w:r>
      </w:ins>
      <w:r>
        <w:rPr>
          <w:rFonts w:ascii="Calibri" w:eastAsia="Calibri" w:hAnsi="Calibri" w:cs="Calibri"/>
          <w:color w:val="000000"/>
          <w:sz w:val="22"/>
        </w:rPr>
        <w:t xml:space="preserve">user will obtain via </w:t>
      </w:r>
      <w:del w:id="69" w:author="Benjamin Sanderse" w:date="2019-10-17T09:31:00Z">
        <w:r w:rsidDel="008B544D">
          <w:rPr>
            <w:rFonts w:ascii="Calibri" w:eastAsia="Calibri" w:hAnsi="Calibri" w:cs="Calibri"/>
            <w:color w:val="000000"/>
            <w:sz w:val="22"/>
          </w:rPr>
          <w:delText xml:space="preserve">their 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email from </w:t>
      </w:r>
      <w:ins w:id="70" w:author="Benjamin Sanderse" w:date="2019-10-17T09:31:00Z">
        <w:r w:rsidR="008B544D">
          <w:rPr>
            <w:rFonts w:ascii="Calibri" w:eastAsia="Calibri" w:hAnsi="Calibri" w:cs="Calibri"/>
            <w:color w:val="000000"/>
            <w:sz w:val="22"/>
          </w:rPr>
          <w:t xml:space="preserve">the </w:t>
        </w:r>
      </w:ins>
      <w:proofErr w:type="spellStart"/>
      <w:r>
        <w:rPr>
          <w:rFonts w:ascii="Calibri" w:eastAsia="Calibri" w:hAnsi="Calibri" w:cs="Calibri"/>
          <w:color w:val="000000"/>
          <w:sz w:val="22"/>
        </w:rPr>
        <w:t>UQLab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administrators) should be placed inside the directory 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sensitivity_analysis</w:t>
      </w:r>
      <w:proofErr w:type="spellEnd"/>
      <w:r>
        <w:rPr>
          <w:rFonts w:ascii="Calibri" w:eastAsia="Calibri" w:hAnsi="Calibri" w:cs="Calibri"/>
          <w:color w:val="000000"/>
          <w:sz w:val="22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UQLab</w:t>
      </w:r>
      <w:proofErr w:type="spellEnd"/>
      <w:r>
        <w:rPr>
          <w:rFonts w:ascii="Calibri" w:eastAsia="Calibri" w:hAnsi="Calibri" w:cs="Calibri"/>
          <w:b/>
          <w:color w:val="000000"/>
          <w:sz w:val="22"/>
        </w:rPr>
        <w:t>/core</w:t>
      </w:r>
      <w:r w:rsidRPr="008B544D">
        <w:rPr>
          <w:rFonts w:ascii="Calibri" w:eastAsia="Calibri" w:hAnsi="Calibri" w:cs="Calibri"/>
          <w:color w:val="000000"/>
          <w:sz w:val="22"/>
          <w:rPrChange w:id="71" w:author="Benjamin Sanderse" w:date="2019-10-17T09:31:00Z">
            <w:rPr>
              <w:rFonts w:ascii="Calibri" w:eastAsia="Calibri" w:hAnsi="Calibri" w:cs="Calibri"/>
              <w:b/>
              <w:color w:val="000000"/>
              <w:sz w:val="22"/>
            </w:rPr>
          </w:rPrChange>
        </w:rPr>
        <w:t>.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del w:id="72" w:author="Benjamin Sanderse" w:date="2019-10-17T09:31:00Z">
        <w:r w:rsidDel="008B544D">
          <w:rPr>
            <w:rFonts w:ascii="Calibri" w:eastAsia="Calibri" w:hAnsi="Calibri" w:cs="Calibri"/>
            <w:color w:val="000000"/>
            <w:sz w:val="22"/>
          </w:rPr>
          <w:delText xml:space="preserve"> 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To activate the license and install </w:t>
      </w:r>
      <w:proofErr w:type="spellStart"/>
      <w:r>
        <w:rPr>
          <w:rFonts w:ascii="Calibri" w:eastAsia="Calibri" w:hAnsi="Calibri" w:cs="Calibri"/>
          <w:color w:val="000000"/>
          <w:sz w:val="22"/>
        </w:rPr>
        <w:t>UQLab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package from </w:t>
      </w:r>
      <w:ins w:id="73" w:author="Benjamin Sanderse" w:date="2019-10-17T09:32:00Z">
        <w:r w:rsidR="008B544D">
          <w:rPr>
            <w:rFonts w:ascii="Calibri" w:eastAsia="Calibri" w:hAnsi="Calibri" w:cs="Calibri"/>
            <w:color w:val="000000"/>
            <w:sz w:val="22"/>
          </w:rPr>
          <w:t xml:space="preserve">the </w:t>
        </w:r>
      </w:ins>
      <w:proofErr w:type="spellStart"/>
      <w:r>
        <w:rPr>
          <w:rFonts w:ascii="Calibri" w:eastAsia="Calibri" w:hAnsi="Calibri" w:cs="Calibri"/>
          <w:color w:val="000000"/>
          <w:sz w:val="22"/>
        </w:rPr>
        <w:t>Matlab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command window, go to the directory </w:t>
      </w:r>
      <w:r>
        <w:rPr>
          <w:rFonts w:ascii="Calibri" w:eastAsia="Calibri" w:hAnsi="Calibri" w:cs="Calibri"/>
          <w:b/>
          <w:color w:val="000000"/>
          <w:sz w:val="22"/>
        </w:rPr>
        <w:t>sensitivity_analysis</w:t>
      </w:r>
      <w:r>
        <w:rPr>
          <w:rFonts w:ascii="Calibri" w:eastAsia="Calibri" w:hAnsi="Calibri" w:cs="Calibri"/>
          <w:color w:val="000000"/>
          <w:sz w:val="22"/>
        </w:rPr>
        <w:t>/</w:t>
      </w:r>
      <w:r>
        <w:rPr>
          <w:rFonts w:ascii="Calibri" w:eastAsia="Calibri" w:hAnsi="Calibri" w:cs="Calibri"/>
          <w:b/>
          <w:color w:val="000000"/>
          <w:sz w:val="22"/>
        </w:rPr>
        <w:t xml:space="preserve">UQLab/core </w:t>
      </w:r>
      <w:r>
        <w:rPr>
          <w:rFonts w:ascii="Calibri" w:eastAsia="Calibri" w:hAnsi="Calibri" w:cs="Calibri"/>
          <w:color w:val="000000"/>
          <w:sz w:val="22"/>
        </w:rPr>
        <w:t xml:space="preserve">and run the command </w:t>
      </w:r>
      <w:proofErr w:type="spellStart"/>
      <w:r>
        <w:rPr>
          <w:rFonts w:ascii="Calibri" w:eastAsia="Calibri" w:hAnsi="Calibri" w:cs="Calibri"/>
          <w:i/>
          <w:color w:val="000000"/>
          <w:sz w:val="22"/>
        </w:rPr>
        <w:t>uqlab_install</w:t>
      </w:r>
      <w:proofErr w:type="spellEnd"/>
      <w:r>
        <w:rPr>
          <w:rFonts w:ascii="Calibri" w:eastAsia="Calibri" w:hAnsi="Calibri" w:cs="Calibri"/>
          <w:color w:val="000000"/>
          <w:sz w:val="22"/>
        </w:rPr>
        <w:t>.</w:t>
      </w:r>
    </w:p>
    <w:p w14:paraId="34701746" w14:textId="1C1789EE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2. </w:t>
      </w:r>
      <w:del w:id="74" w:author="Benjamin Sanderse" w:date="2019-10-17T09:34:00Z">
        <w:r w:rsidDel="00170101">
          <w:rPr>
            <w:rFonts w:ascii="Calibri" w:eastAsia="Calibri" w:hAnsi="Calibri" w:cs="Calibri"/>
            <w:b/>
            <w:color w:val="000000"/>
            <w:sz w:val="32"/>
          </w:rPr>
          <w:delText xml:space="preserve">Running </w:delText>
        </w:r>
      </w:del>
      <w:ins w:id="75" w:author="Benjamin Sanderse" w:date="2019-10-17T09:34:00Z">
        <w:r w:rsidR="00170101">
          <w:rPr>
            <w:rFonts w:ascii="Calibri" w:eastAsia="Calibri" w:hAnsi="Calibri" w:cs="Calibri"/>
            <w:b/>
            <w:color w:val="000000"/>
            <w:sz w:val="32"/>
          </w:rPr>
          <w:t>Executing</w:t>
        </w:r>
        <w:r w:rsidR="00170101">
          <w:rPr>
            <w:rFonts w:ascii="Calibri" w:eastAsia="Calibri" w:hAnsi="Calibri" w:cs="Calibri"/>
            <w:b/>
            <w:color w:val="000000"/>
            <w:sz w:val="32"/>
          </w:rPr>
          <w:t xml:space="preserve"> </w:t>
        </w:r>
      </w:ins>
      <w:del w:id="76" w:author="Benjamin Sanderse" w:date="2019-10-17T09:34:00Z">
        <w:r w:rsidDel="00170101">
          <w:rPr>
            <w:rFonts w:ascii="Calibri" w:eastAsia="Calibri" w:hAnsi="Calibri" w:cs="Calibri"/>
            <w:b/>
            <w:color w:val="000000"/>
            <w:sz w:val="32"/>
          </w:rPr>
          <w:delText xml:space="preserve">the </w:delText>
        </w:r>
      </w:del>
      <w:ins w:id="77" w:author="Benjamin Sanderse" w:date="2019-10-17T09:34:00Z">
        <w:r w:rsidR="00170101">
          <w:rPr>
            <w:rFonts w:ascii="Calibri" w:eastAsia="Calibri" w:hAnsi="Calibri" w:cs="Calibri"/>
            <w:b/>
            <w:color w:val="000000"/>
            <w:sz w:val="32"/>
          </w:rPr>
          <w:t xml:space="preserve">the </w:t>
        </w:r>
      </w:ins>
      <w:r>
        <w:rPr>
          <w:rFonts w:ascii="Calibri" w:eastAsia="Calibri" w:hAnsi="Calibri" w:cs="Calibri"/>
          <w:b/>
          <w:color w:val="000000"/>
          <w:sz w:val="32"/>
        </w:rPr>
        <w:t>Sensitivity Analysis for a wind turbine</w:t>
      </w:r>
    </w:p>
    <w:p w14:paraId="63119268" w14:textId="7B76D7C7" w:rsidR="00B36CB1" w:rsidRDefault="00B36CB1">
      <w:pPr>
        <w:spacing w:after="200" w:line="276" w:lineRule="auto"/>
        <w:jc w:val="both"/>
        <w:rPr>
          <w:ins w:id="78" w:author="Benjamin Sanderse" w:date="2019-10-17T09:35:00Z"/>
          <w:rFonts w:ascii="Calibri" w:eastAsia="Calibri" w:hAnsi="Calibri" w:cs="Calibri"/>
          <w:b/>
          <w:color w:val="000000"/>
          <w:sz w:val="22"/>
        </w:rPr>
      </w:pPr>
      <w:ins w:id="79" w:author="Benjamin Sanderse" w:date="2019-10-17T09:35:00Z">
        <w:r>
          <w:rPr>
            <w:rFonts w:ascii="Calibri" w:eastAsia="Calibri" w:hAnsi="Calibri" w:cs="Calibri"/>
            <w:b/>
            <w:color w:val="000000"/>
            <w:sz w:val="22"/>
          </w:rPr>
          <w:t>2.0 Overview</w:t>
        </w:r>
      </w:ins>
    </w:p>
    <w:p w14:paraId="4BCECF61" w14:textId="646FAC63" w:rsidR="00B36CB1" w:rsidRDefault="00B36CB1">
      <w:pPr>
        <w:spacing w:after="200" w:line="276" w:lineRule="auto"/>
        <w:jc w:val="both"/>
        <w:rPr>
          <w:ins w:id="80" w:author="Benjamin Sanderse" w:date="2019-10-17T09:38:00Z"/>
          <w:rFonts w:ascii="Calibri" w:eastAsia="Calibri" w:hAnsi="Calibri" w:cs="Calibri"/>
          <w:color w:val="000000"/>
          <w:sz w:val="22"/>
        </w:rPr>
      </w:pPr>
      <w:ins w:id="81" w:author="Benjamin Sanderse" w:date="2019-10-17T09:35:00Z">
        <w:r w:rsidRPr="00B36CB1">
          <w:rPr>
            <w:rFonts w:ascii="Calibri" w:eastAsia="Calibri" w:hAnsi="Calibri" w:cs="Calibri"/>
            <w:color w:val="000000"/>
            <w:sz w:val="22"/>
            <w:rPrChange w:id="82" w:author="Benjamin Sanderse" w:date="2019-10-17T09:36:00Z">
              <w:rPr>
                <w:rFonts w:ascii="Calibri" w:eastAsia="Calibri" w:hAnsi="Calibri" w:cs="Calibri"/>
                <w:b/>
                <w:color w:val="000000"/>
                <w:sz w:val="22"/>
              </w:rPr>
            </w:rPrChange>
          </w:rPr>
          <w:t>The core of the sensitivity analysis is the file</w:t>
        </w:r>
      </w:ins>
      <w:ins w:id="83" w:author="Benjamin Sanderse" w:date="2019-10-17T09:36:00Z">
        <w:r w:rsidRPr="00B36CB1">
          <w:rPr>
            <w:rFonts w:ascii="Calibri" w:eastAsia="Calibri" w:hAnsi="Calibri" w:cs="Calibri"/>
            <w:color w:val="000000"/>
            <w:sz w:val="22"/>
            <w:rPrChange w:id="84" w:author="Benjamin Sanderse" w:date="2019-10-17T09:36:00Z">
              <w:rPr>
                <w:rFonts w:ascii="Calibri" w:eastAsia="Calibri" w:hAnsi="Calibri" w:cs="Calibri"/>
                <w:b/>
                <w:color w:val="000000"/>
                <w:sz w:val="22"/>
              </w:rPr>
            </w:rPrChange>
          </w:rPr>
          <w:t xml:space="preserve"> </w:t>
        </w:r>
        <w:proofErr w:type="spellStart"/>
        <w:r w:rsidRPr="00B36CB1">
          <w:rPr>
            <w:rFonts w:ascii="Calibri" w:eastAsia="Calibri" w:hAnsi="Calibri" w:cs="Calibri"/>
            <w:b/>
            <w:color w:val="000000"/>
            <w:sz w:val="22"/>
          </w:rPr>
          <w:t>test</w:t>
        </w:r>
        <w:r w:rsidRPr="00B36CB1">
          <w:rPr>
            <w:rFonts w:ascii="Calibri" w:eastAsia="Calibri" w:hAnsi="Calibri" w:cs="Calibri"/>
            <w:b/>
            <w:color w:val="000000"/>
            <w:sz w:val="22"/>
            <w:rPrChange w:id="85" w:author="Benjamin Sanderse" w:date="2019-10-17T09:36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t>Sensitivity.m</w:t>
        </w:r>
        <w:proofErr w:type="spellEnd"/>
        <w:r w:rsidRPr="00B36CB1">
          <w:rPr>
            <w:rFonts w:ascii="Calibri" w:eastAsia="Calibri" w:hAnsi="Calibri" w:cs="Calibri"/>
            <w:color w:val="000000"/>
            <w:sz w:val="22"/>
            <w:rPrChange w:id="86" w:author="Benjamin Sanderse" w:date="2019-10-17T09:36:00Z">
              <w:rPr>
                <w:rFonts w:ascii="Calibri" w:eastAsia="Calibri" w:hAnsi="Calibri" w:cs="Calibri"/>
                <w:b/>
                <w:color w:val="000000"/>
                <w:sz w:val="22"/>
              </w:rPr>
            </w:rPrChange>
          </w:rPr>
          <w:t>.</w:t>
        </w:r>
        <w:r>
          <w:rPr>
            <w:rFonts w:ascii="Calibri" w:eastAsia="Calibri" w:hAnsi="Calibri" w:cs="Calibri"/>
            <w:color w:val="000000"/>
            <w:sz w:val="22"/>
          </w:rPr>
          <w:t xml:space="preserve"> Once this file is executed by the user, </w:t>
        </w:r>
        <w:proofErr w:type="spellStart"/>
        <w:r>
          <w:rPr>
            <w:rFonts w:ascii="Calibri" w:eastAsia="Calibri" w:hAnsi="Calibri" w:cs="Calibri"/>
            <w:color w:val="000000"/>
            <w:sz w:val="22"/>
          </w:rPr>
          <w:t>UQLab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 xml:space="preserve"> is started, several </w:t>
        </w:r>
        <w:proofErr w:type="spellStart"/>
        <w:r>
          <w:rPr>
            <w:rFonts w:ascii="Calibri" w:eastAsia="Calibri" w:hAnsi="Calibri" w:cs="Calibri"/>
            <w:color w:val="000000"/>
            <w:sz w:val="22"/>
          </w:rPr>
          <w:t>ECNAero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 xml:space="preserve"> evaluations are performed</w:t>
        </w:r>
      </w:ins>
      <w:ins w:id="87" w:author="Benjamin Sanderse" w:date="2019-10-17T09:38:00Z">
        <w:r>
          <w:rPr>
            <w:rFonts w:ascii="Calibri" w:eastAsia="Calibri" w:hAnsi="Calibri" w:cs="Calibri"/>
            <w:color w:val="000000"/>
            <w:sz w:val="22"/>
          </w:rPr>
          <w:t>, and output is</w:t>
        </w:r>
      </w:ins>
      <w:ins w:id="88" w:author="Benjamin Sanderse" w:date="2019-10-17T09:39:00Z">
        <w:r>
          <w:rPr>
            <w:rFonts w:ascii="Calibri" w:eastAsia="Calibri" w:hAnsi="Calibri" w:cs="Calibri"/>
            <w:color w:val="000000"/>
            <w:sz w:val="22"/>
          </w:rPr>
          <w:t xml:space="preserve"> post-processed and visualized.</w:t>
        </w:r>
      </w:ins>
    </w:p>
    <w:p w14:paraId="2A038069" w14:textId="2A4102D0" w:rsidR="00B36CB1" w:rsidRDefault="00B36CB1">
      <w:pPr>
        <w:spacing w:after="200" w:line="276" w:lineRule="auto"/>
        <w:jc w:val="both"/>
        <w:rPr>
          <w:ins w:id="89" w:author="Benjamin Sanderse" w:date="2019-10-17T09:39:00Z"/>
          <w:rFonts w:ascii="Calibri" w:eastAsia="Calibri" w:hAnsi="Calibri" w:cs="Calibri"/>
          <w:color w:val="000000"/>
          <w:sz w:val="22"/>
        </w:rPr>
      </w:pPr>
      <w:ins w:id="90" w:author="Benjamin Sanderse" w:date="2019-10-17T09:38:00Z">
        <w:r>
          <w:rPr>
            <w:rFonts w:ascii="Calibri" w:eastAsia="Calibri" w:hAnsi="Calibri" w:cs="Calibri"/>
            <w:color w:val="000000"/>
            <w:sz w:val="22"/>
          </w:rPr>
          <w:t xml:space="preserve">Several files can be changed in order to change the </w:t>
        </w:r>
      </w:ins>
      <w:ins w:id="91" w:author="Benjamin Sanderse" w:date="2019-10-17T09:39:00Z">
        <w:r>
          <w:rPr>
            <w:rFonts w:ascii="Calibri" w:eastAsia="Calibri" w:hAnsi="Calibri" w:cs="Calibri"/>
            <w:color w:val="000000"/>
            <w:sz w:val="22"/>
          </w:rPr>
          <w:t>Sensitivity Analysis:</w:t>
        </w:r>
      </w:ins>
    </w:p>
    <w:p w14:paraId="27FF599A" w14:textId="36E492E6" w:rsidR="00B36CB1" w:rsidRPr="00B36CB1" w:rsidRDefault="00B36CB1" w:rsidP="00B36CB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ins w:id="92" w:author="Benjamin Sanderse" w:date="2019-10-17T09:42:00Z"/>
          <w:rFonts w:ascii="Calibri" w:eastAsia="Calibri" w:hAnsi="Calibri" w:cs="Calibri"/>
          <w:b/>
          <w:color w:val="000000"/>
          <w:sz w:val="22"/>
          <w:rPrChange w:id="93" w:author="Benjamin Sanderse" w:date="2019-10-17T09:42:00Z">
            <w:rPr>
              <w:ins w:id="94" w:author="Benjamin Sanderse" w:date="2019-10-17T09:42:00Z"/>
              <w:rFonts w:ascii="Calibri" w:eastAsia="Calibri" w:hAnsi="Calibri" w:cs="Calibri"/>
              <w:color w:val="000000"/>
              <w:sz w:val="22"/>
            </w:rPr>
          </w:rPrChange>
        </w:rPr>
      </w:pPr>
      <w:proofErr w:type="spellStart"/>
      <w:ins w:id="95" w:author="Benjamin Sanderse" w:date="2019-10-17T09:39:00Z">
        <w:r w:rsidRPr="00B36CB1">
          <w:rPr>
            <w:rFonts w:ascii="Calibri" w:eastAsia="Calibri" w:hAnsi="Calibri" w:cs="Calibri"/>
            <w:b/>
            <w:color w:val="000000"/>
            <w:sz w:val="22"/>
            <w:rPrChange w:id="96" w:author="Benjamin Sanderse" w:date="2019-10-17T09:39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t>testSensit</w:t>
        </w:r>
      </w:ins>
      <w:ins w:id="97" w:author="Benjamin Sanderse" w:date="2019-10-17T09:40:00Z">
        <w:r>
          <w:rPr>
            <w:rFonts w:ascii="Calibri" w:eastAsia="Calibri" w:hAnsi="Calibri" w:cs="Calibri"/>
            <w:b/>
            <w:color w:val="000000"/>
            <w:sz w:val="22"/>
          </w:rPr>
          <w:t>i</w:t>
        </w:r>
      </w:ins>
      <w:ins w:id="98" w:author="Benjamin Sanderse" w:date="2019-10-17T09:39:00Z">
        <w:r w:rsidRPr="00B36CB1">
          <w:rPr>
            <w:rFonts w:ascii="Calibri" w:eastAsia="Calibri" w:hAnsi="Calibri" w:cs="Calibri"/>
            <w:b/>
            <w:color w:val="000000"/>
            <w:sz w:val="22"/>
            <w:rPrChange w:id="99" w:author="Benjamin Sanderse" w:date="2019-10-17T09:39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t>vity.m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>: specify the case that will be executed</w:t>
        </w:r>
      </w:ins>
      <w:ins w:id="100" w:author="Benjamin Sanderse" w:date="2019-10-17T09:40:00Z">
        <w:r>
          <w:rPr>
            <w:rFonts w:ascii="Calibri" w:eastAsia="Calibri" w:hAnsi="Calibri" w:cs="Calibri"/>
            <w:color w:val="000000"/>
            <w:sz w:val="22"/>
          </w:rPr>
          <w:t>, the</w:t>
        </w:r>
      </w:ins>
      <w:ins w:id="101" w:author="Benjamin Sanderse" w:date="2019-10-17T09:41:00Z">
        <w:r>
          <w:rPr>
            <w:rFonts w:ascii="Calibri" w:eastAsia="Calibri" w:hAnsi="Calibri" w:cs="Calibri"/>
            <w:color w:val="000000"/>
            <w:sz w:val="22"/>
          </w:rPr>
          <w:t xml:space="preserve"> type of </w:t>
        </w:r>
        <w:proofErr w:type="spellStart"/>
        <w:r>
          <w:rPr>
            <w:rFonts w:ascii="Calibri" w:eastAsia="Calibri" w:hAnsi="Calibri" w:cs="Calibri"/>
            <w:color w:val="000000"/>
            <w:sz w:val="22"/>
          </w:rPr>
          <w:t>Sobol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 xml:space="preserve"> analysis, and the postprocessing (see 2.4). </w:t>
        </w:r>
      </w:ins>
    </w:p>
    <w:p w14:paraId="79E45C71" w14:textId="05A5EBB0" w:rsidR="00B36CB1" w:rsidRPr="00217797" w:rsidRDefault="00217797" w:rsidP="00B36CB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ins w:id="102" w:author="Benjamin Sanderse" w:date="2019-10-17T09:45:00Z"/>
          <w:rFonts w:ascii="Calibri" w:eastAsia="Calibri" w:hAnsi="Calibri" w:cs="Calibri"/>
          <w:b/>
          <w:color w:val="000000"/>
          <w:sz w:val="22"/>
          <w:rPrChange w:id="103" w:author="Benjamin Sanderse" w:date="2019-10-17T09:45:00Z">
            <w:rPr>
              <w:ins w:id="104" w:author="Benjamin Sanderse" w:date="2019-10-17T09:45:00Z"/>
              <w:rFonts w:ascii="Calibri" w:eastAsia="Calibri" w:hAnsi="Calibri" w:cs="Calibri"/>
              <w:color w:val="000000"/>
              <w:sz w:val="22"/>
            </w:rPr>
          </w:rPrChange>
        </w:rPr>
      </w:pPr>
      <w:ins w:id="105" w:author="Benjamin Sanderse" w:date="2019-10-17T09:50:00Z">
        <w:r>
          <w:rPr>
            <w:rFonts w:ascii="Calibri" w:eastAsia="Calibri" w:hAnsi="Calibri" w:cs="Calibri"/>
            <w:b/>
            <w:color w:val="000000"/>
            <w:sz w:val="22"/>
          </w:rPr>
          <w:t>cases/</w:t>
        </w:r>
        <w:proofErr w:type="spellStart"/>
        <w:r>
          <w:rPr>
            <w:rFonts w:ascii="Calibri" w:eastAsia="Calibri" w:hAnsi="Calibri" w:cs="Calibri"/>
            <w:b/>
            <w:color w:val="000000"/>
            <w:sz w:val="22"/>
          </w:rPr>
          <w:t>aero_module</w:t>
        </w:r>
        <w:proofErr w:type="spellEnd"/>
        <w:r>
          <w:rPr>
            <w:rFonts w:ascii="Calibri" w:eastAsia="Calibri" w:hAnsi="Calibri" w:cs="Calibri"/>
            <w:b/>
            <w:color w:val="000000"/>
            <w:sz w:val="22"/>
          </w:rPr>
          <w:t>/</w:t>
        </w:r>
      </w:ins>
      <w:proofErr w:type="spellStart"/>
      <w:ins w:id="106" w:author="Benjamin Sanderse" w:date="2019-10-17T09:44:00Z">
        <w:r w:rsidR="00B36CB1">
          <w:rPr>
            <w:rFonts w:ascii="Calibri" w:eastAsia="Calibri" w:hAnsi="Calibri" w:cs="Calibri"/>
            <w:b/>
            <w:color w:val="000000"/>
            <w:sz w:val="22"/>
          </w:rPr>
          <w:t>initialize.m</w:t>
        </w:r>
        <w:proofErr w:type="spellEnd"/>
        <w:r w:rsidR="00B36CB1">
          <w:rPr>
            <w:rFonts w:ascii="Calibri" w:eastAsia="Calibri" w:hAnsi="Calibri" w:cs="Calibri"/>
            <w:color w:val="000000"/>
            <w:sz w:val="22"/>
          </w:rPr>
          <w:t xml:space="preserve">: details of the </w:t>
        </w:r>
        <w:r>
          <w:rPr>
            <w:rFonts w:ascii="Calibri" w:eastAsia="Calibri" w:hAnsi="Calibri" w:cs="Calibri"/>
            <w:color w:val="000000"/>
            <w:sz w:val="22"/>
          </w:rPr>
          <w:t>methods used to perform the anal</w:t>
        </w:r>
      </w:ins>
      <w:ins w:id="107" w:author="Benjamin Sanderse" w:date="2019-10-17T09:45:00Z">
        <w:r>
          <w:rPr>
            <w:rFonts w:ascii="Calibri" w:eastAsia="Calibri" w:hAnsi="Calibri" w:cs="Calibri"/>
            <w:color w:val="000000"/>
            <w:sz w:val="22"/>
          </w:rPr>
          <w:t xml:space="preserve">ysis, e.g. number of samples, polynomial degree, </w:t>
        </w:r>
        <w:proofErr w:type="spellStart"/>
        <w:r>
          <w:rPr>
            <w:rFonts w:ascii="Calibri" w:eastAsia="Calibri" w:hAnsi="Calibri" w:cs="Calibri"/>
            <w:color w:val="000000"/>
            <w:sz w:val="22"/>
          </w:rPr>
          <w:t>etc</w:t>
        </w:r>
        <w:proofErr w:type="spellEnd"/>
        <w:r>
          <w:rPr>
            <w:rFonts w:ascii="Calibri" w:eastAsia="Calibri" w:hAnsi="Calibri" w:cs="Calibri"/>
            <w:color w:val="000000"/>
            <w:sz w:val="22"/>
          </w:rPr>
          <w:t xml:space="preserve"> (see 2</w:t>
        </w:r>
        <w:r w:rsidRPr="00217797">
          <w:rPr>
            <w:rFonts w:ascii="Calibri" w:eastAsia="Calibri" w:hAnsi="Calibri" w:cs="Calibri"/>
            <w:b/>
            <w:color w:val="000000"/>
            <w:sz w:val="22"/>
            <w:rPrChange w:id="108" w:author="Benjamin Sanderse" w:date="2019-10-17T09:45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t>.</w:t>
        </w:r>
        <w:r w:rsidRPr="00217797">
          <w:rPr>
            <w:rFonts w:ascii="Calibri" w:eastAsia="Calibri" w:hAnsi="Calibri" w:cs="Calibri"/>
            <w:color w:val="000000"/>
            <w:sz w:val="22"/>
            <w:rPrChange w:id="109" w:author="Benjamin Sanderse" w:date="2019-10-17T09:45:00Z">
              <w:rPr>
                <w:rFonts w:ascii="Calibri" w:eastAsia="Calibri" w:hAnsi="Calibri" w:cs="Calibri"/>
                <w:b/>
                <w:color w:val="000000"/>
                <w:sz w:val="22"/>
              </w:rPr>
            </w:rPrChange>
          </w:rPr>
          <w:t>3).</w:t>
        </w:r>
      </w:ins>
    </w:p>
    <w:p w14:paraId="7F4F1CEA" w14:textId="497EDE65" w:rsidR="00217797" w:rsidRPr="00217797" w:rsidRDefault="00217797" w:rsidP="00FC7B3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ins w:id="110" w:author="Benjamin Sanderse" w:date="2019-10-17T09:35:00Z"/>
          <w:rFonts w:ascii="Calibri" w:eastAsia="Calibri" w:hAnsi="Calibri" w:cs="Calibri"/>
          <w:b/>
          <w:color w:val="000000"/>
          <w:sz w:val="22"/>
        </w:rPr>
        <w:pPrChange w:id="111" w:author="Benjamin Sanderse" w:date="2019-10-17T09:39:00Z">
          <w:pPr>
            <w:spacing w:after="200" w:line="276" w:lineRule="auto"/>
            <w:jc w:val="both"/>
          </w:pPr>
        </w:pPrChange>
      </w:pPr>
      <w:ins w:id="112" w:author="Benjamin Sanderse" w:date="2019-10-17T09:50:00Z">
        <w:r w:rsidRPr="00217797">
          <w:rPr>
            <w:rFonts w:ascii="Calibri" w:eastAsia="Calibri" w:hAnsi="Calibri" w:cs="Calibri"/>
            <w:b/>
            <w:color w:val="000000"/>
            <w:sz w:val="22"/>
          </w:rPr>
          <w:t>cases/</w:t>
        </w:r>
        <w:proofErr w:type="spellStart"/>
        <w:r w:rsidRPr="00217797">
          <w:rPr>
            <w:rFonts w:ascii="Calibri" w:eastAsia="Calibri" w:hAnsi="Calibri" w:cs="Calibri"/>
            <w:b/>
            <w:color w:val="000000"/>
            <w:sz w:val="22"/>
          </w:rPr>
          <w:t>aero_module</w:t>
        </w:r>
        <w:proofErr w:type="spellEnd"/>
        <w:r w:rsidRPr="00217797">
          <w:rPr>
            <w:rFonts w:ascii="Calibri" w:eastAsia="Calibri" w:hAnsi="Calibri" w:cs="Calibri"/>
            <w:b/>
            <w:color w:val="000000"/>
            <w:sz w:val="22"/>
          </w:rPr>
          <w:t>/</w:t>
        </w:r>
      </w:ins>
      <w:proofErr w:type="spellStart"/>
      <w:ins w:id="113" w:author="Benjamin Sanderse" w:date="2019-10-17T09:46:00Z">
        <w:r w:rsidRPr="00217797">
          <w:rPr>
            <w:rFonts w:ascii="Calibri" w:eastAsia="Calibri" w:hAnsi="Calibri" w:cs="Calibri"/>
            <w:b/>
            <w:color w:val="000000"/>
            <w:sz w:val="22"/>
          </w:rPr>
          <w:t>turbineData.m</w:t>
        </w:r>
        <w:proofErr w:type="spellEnd"/>
        <w:r w:rsidRPr="00217797">
          <w:rPr>
            <w:rFonts w:ascii="Calibri" w:eastAsia="Calibri" w:hAnsi="Calibri" w:cs="Calibri"/>
            <w:color w:val="000000"/>
            <w:sz w:val="22"/>
          </w:rPr>
          <w:t xml:space="preserve">: </w:t>
        </w:r>
      </w:ins>
      <w:ins w:id="114" w:author="Benjamin Sanderse" w:date="2019-10-17T09:51:00Z">
        <w:r>
          <w:rPr>
            <w:rFonts w:ascii="Calibri" w:eastAsia="Calibri" w:hAnsi="Calibri" w:cs="Calibri"/>
            <w:color w:val="000000"/>
            <w:sz w:val="22"/>
          </w:rPr>
          <w:t xml:space="preserve">specification of the uncertain input variables (see </w:t>
        </w:r>
      </w:ins>
      <w:ins w:id="115" w:author="Benjamin Sanderse" w:date="2019-10-17T09:52:00Z">
        <w:r>
          <w:rPr>
            <w:rFonts w:ascii="Calibri" w:eastAsia="Calibri" w:hAnsi="Calibri" w:cs="Calibri"/>
            <w:color w:val="000000"/>
            <w:sz w:val="22"/>
          </w:rPr>
          <w:t>2.1).</w:t>
        </w:r>
      </w:ins>
    </w:p>
    <w:p w14:paraId="4B399652" w14:textId="1F5A378B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2.1 Setting up the turbine data routine</w:t>
      </w:r>
    </w:p>
    <w:p w14:paraId="7B48A2F9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Turbine and site related data as well as the probability distributions for different random variables are defined in the routine </w:t>
      </w:r>
      <w:r>
        <w:rPr>
          <w:rFonts w:ascii="Calibri" w:eastAsia="Calibri" w:hAnsi="Calibri" w:cs="Calibri"/>
          <w:b/>
          <w:color w:val="000000"/>
          <w:sz w:val="22"/>
        </w:rPr>
        <w:t xml:space="preserve">turbineData.m </w:t>
      </w:r>
      <w:r>
        <w:rPr>
          <w:rFonts w:ascii="Calibri" w:eastAsia="Calibri" w:hAnsi="Calibri" w:cs="Calibri"/>
          <w:color w:val="000000"/>
          <w:sz w:val="22"/>
        </w:rPr>
        <w:t>that is stored in the directory</w:t>
      </w:r>
      <w:r>
        <w:rPr>
          <w:rFonts w:ascii="Calibri" w:eastAsia="Calibri" w:hAnsi="Calibri" w:cs="Calibri"/>
          <w:b/>
          <w:color w:val="000000"/>
          <w:sz w:val="22"/>
        </w:rPr>
        <w:t xml:space="preserve"> sensitivity_analysis/cases/aero_module/.</w:t>
      </w:r>
      <w:r>
        <w:rPr>
          <w:rFonts w:ascii="Calibri" w:eastAsia="Calibri" w:hAnsi="Calibri" w:cs="Calibri"/>
          <w:color w:val="000000"/>
          <w:sz w:val="22"/>
        </w:rPr>
        <w:t xml:space="preserve"> The variable names in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are adopted from the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 xml:space="preserve"> file of the AEROmodule software.</w:t>
      </w:r>
    </w:p>
    <w:p w14:paraId="2CA12CD5" w14:textId="6B812933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properties of the uncertain parameters are defined as a struct variable in </w:t>
      </w:r>
      <w:proofErr w:type="spellStart"/>
      <w:r>
        <w:rPr>
          <w:rFonts w:ascii="Calibri" w:eastAsia="Calibri" w:hAnsi="Calibri" w:cs="Calibri"/>
          <w:color w:val="000000"/>
          <w:sz w:val="22"/>
        </w:rPr>
        <w:t>Matlab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which is similar to the random variable definition in </w:t>
      </w:r>
      <w:del w:id="116" w:author="Benjamin Sanderse" w:date="2019-10-17T09:46:00Z">
        <w:r w:rsidDel="00217797">
          <w:rPr>
            <w:rFonts w:ascii="Calibri" w:eastAsia="Calibri" w:hAnsi="Calibri" w:cs="Calibri"/>
            <w:color w:val="000000"/>
            <w:sz w:val="22"/>
          </w:rPr>
          <w:delText xml:space="preserve">the </w:delText>
        </w:r>
      </w:del>
      <w:proofErr w:type="spellStart"/>
      <w:r>
        <w:rPr>
          <w:rFonts w:ascii="Calibri" w:eastAsia="Calibri" w:hAnsi="Calibri" w:cs="Calibri"/>
          <w:color w:val="000000"/>
          <w:sz w:val="22"/>
        </w:rPr>
        <w:t>UQLab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(e.g. </w:t>
      </w:r>
      <w:proofErr w:type="spellStart"/>
      <w:r>
        <w:rPr>
          <w:rFonts w:ascii="Courier New" w:eastAsia="Courier New" w:hAnsi="Courier New" w:cs="Courier New"/>
          <w:color w:val="000000"/>
          <w:sz w:val="22"/>
        </w:rPr>
        <w:t>Input.Marginals.XYZ</w:t>
      </w:r>
      <w:proofErr w:type="spellEnd"/>
      <w:r>
        <w:rPr>
          <w:rFonts w:ascii="Calibri" w:eastAsia="Calibri" w:hAnsi="Calibri" w:cs="Calibri"/>
          <w:color w:val="000000"/>
          <w:sz w:val="22"/>
        </w:rPr>
        <w:t>). This routine</w:t>
      </w:r>
      <w:del w:id="117" w:author="Benjamin Sanderse" w:date="2019-10-17T09:47:00Z">
        <w:r w:rsidDel="00217797">
          <w:rPr>
            <w:rFonts w:ascii="Calibri" w:eastAsia="Calibri" w:hAnsi="Calibri" w:cs="Calibri"/>
            <w:color w:val="000000"/>
            <w:sz w:val="22"/>
          </w:rPr>
          <w:delText>s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 already contains </w:t>
      </w:r>
      <w:del w:id="118" w:author="Benjamin Sanderse" w:date="2019-10-17T09:52:00Z">
        <w:r w:rsidDel="005B0A1F">
          <w:rPr>
            <w:rFonts w:ascii="Calibri" w:eastAsia="Calibri" w:hAnsi="Calibri" w:cs="Calibri"/>
            <w:color w:val="000000"/>
            <w:sz w:val="22"/>
          </w:rPr>
          <w:delText xml:space="preserve">uncertainty </w:delText>
        </w:r>
      </w:del>
      <w:r>
        <w:rPr>
          <w:rFonts w:ascii="Calibri" w:eastAsia="Calibri" w:hAnsi="Calibri" w:cs="Calibri"/>
          <w:color w:val="000000"/>
          <w:sz w:val="22"/>
        </w:rPr>
        <w:t>definitions for most of the uncertain parameters</w:t>
      </w:r>
      <w:ins w:id="119" w:author="Benjamin Sanderse" w:date="2019-10-17T09:52:00Z">
        <w:r w:rsidR="005B0A1F">
          <w:rPr>
            <w:rFonts w:ascii="Calibri" w:eastAsia="Calibri" w:hAnsi="Calibri" w:cs="Calibri"/>
            <w:color w:val="000000"/>
            <w:sz w:val="22"/>
          </w:rPr>
          <w:t>.</w:t>
        </w:r>
      </w:ins>
      <w:del w:id="120" w:author="Benjamin Sanderse" w:date="2019-10-17T09:52:00Z">
        <w:r w:rsidDel="005B0A1F">
          <w:rPr>
            <w:rFonts w:ascii="Calibri" w:eastAsia="Calibri" w:hAnsi="Calibri" w:cs="Calibri"/>
            <w:color w:val="000000"/>
            <w:sz w:val="22"/>
          </w:rPr>
          <w:delText>,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 </w:t>
      </w:r>
      <w:del w:id="121" w:author="Benjamin Sanderse" w:date="2019-10-17T09:52:00Z">
        <w:r w:rsidDel="005B0A1F">
          <w:rPr>
            <w:rFonts w:ascii="Calibri" w:eastAsia="Calibri" w:hAnsi="Calibri" w:cs="Calibri"/>
            <w:color w:val="000000"/>
            <w:sz w:val="22"/>
          </w:rPr>
          <w:delText>however, n</w:delText>
        </w:r>
      </w:del>
      <w:ins w:id="122" w:author="Benjamin Sanderse" w:date="2019-10-17T09:52:00Z">
        <w:r w:rsidR="005B0A1F">
          <w:rPr>
            <w:rFonts w:ascii="Calibri" w:eastAsia="Calibri" w:hAnsi="Calibri" w:cs="Calibri"/>
            <w:color w:val="000000"/>
            <w:sz w:val="22"/>
          </w:rPr>
          <w:t>N</w:t>
        </w:r>
      </w:ins>
      <w:r>
        <w:rPr>
          <w:rFonts w:ascii="Calibri" w:eastAsia="Calibri" w:hAnsi="Calibri" w:cs="Calibri"/>
          <w:color w:val="000000"/>
          <w:sz w:val="22"/>
        </w:rPr>
        <w:t>ew parameters can be simply added as follows:</w:t>
      </w:r>
    </w:p>
    <w:p w14:paraId="3E41C351" w14:textId="77777777" w:rsidR="00936E04" w:rsidRPr="003E2AB0" w:rsidRDefault="003E2AB0" w:rsidP="003E2AB0">
      <w:pPr>
        <w:spacing w:after="200"/>
        <w:contextualSpacing/>
        <w:jc w:val="both"/>
        <w:rPr>
          <w:rFonts w:ascii="Calibri" w:eastAsia="Calibri" w:hAnsi="Calibri" w:cs="Calibri"/>
          <w:color w:val="000000"/>
          <w:sz w:val="22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 xml:space="preserve">% ======= 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NewParameter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 xml:space="preserve"> =============</w:t>
      </w:r>
    </w:p>
    <w:p w14:paraId="7BEECF64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counter = counter + 1; % Should be increased by one before adding new parameter</w:t>
      </w:r>
    </w:p>
    <w:p w14:paraId="13972EC9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Input.Marginals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>(counter</w:t>
      </w: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).Name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 xml:space="preserve"> = '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NewParameter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>';</w:t>
      </w:r>
    </w:p>
    <w:p w14:paraId="29EA8773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Input.Marginals(counter</w:t>
      </w: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).Index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 xml:space="preserve"> = ''; % For indexing vectors. Set empty for scalars</w:t>
      </w:r>
    </w:p>
    <w:p w14:paraId="255B039F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Input.Marginals(counter</w:t>
      </w: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).Type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 xml:space="preserve"> = 'Gaussian'; % Any distribution available in UQLab</w:t>
      </w:r>
    </w:p>
    <w:p w14:paraId="2FA6B11F" w14:textId="77777777" w:rsidR="00936E04" w:rsidRPr="003E2AB0" w:rsidRDefault="003E2AB0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Input.Marginals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>(counter</w:t>
      </w: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).Parameters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 xml:space="preserve"> = [Mean, 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Std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>];</w:t>
      </w:r>
    </w:p>
    <w:p w14:paraId="28E5BB3E" w14:textId="77777777" w:rsidR="00936E04" w:rsidRPr="003E2AB0" w:rsidRDefault="003E2AB0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Input.Marginals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>(counter</w:t>
      </w: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).Bounds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 xml:space="preserve"> = [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LowerBound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 xml:space="preserve"> 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UpperBound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>];</w:t>
      </w:r>
    </w:p>
    <w:p w14:paraId="104D1038" w14:textId="77777777" w:rsidR="00936E04" w:rsidRPr="003E2AB0" w:rsidRDefault="00936E04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</w:p>
    <w:p w14:paraId="7773EDE3" w14:textId="77777777" w:rsidR="00936E04" w:rsidRPr="003E2AB0" w:rsidRDefault="003E2AB0" w:rsidP="003E2AB0">
      <w:pPr>
        <w:contextualSpacing/>
        <w:rPr>
          <w:rFonts w:ascii="Calibri" w:eastAsia="Calibri" w:hAnsi="Calibri" w:cs="Calibri"/>
          <w:color w:val="000000"/>
          <w:sz w:val="22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% ===================================</w:t>
      </w:r>
    </w:p>
    <w:p w14:paraId="357A0A7D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25F11BFA" w14:textId="35CF01DC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lastRenderedPageBreak/>
        <w:t>For a vector parameter set, we have to define uncertainty for each element of the vector</w:t>
      </w:r>
      <w:ins w:id="123" w:author="Benjamin Sanderse" w:date="2019-10-17T09:53:00Z">
        <w:r w:rsidR="005B0A1F">
          <w:rPr>
            <w:rFonts w:ascii="Calibri" w:eastAsia="Calibri" w:hAnsi="Calibri" w:cs="Calibri"/>
            <w:color w:val="000000"/>
            <w:sz w:val="22"/>
          </w:rPr>
          <w:t>, as is done for example in the definition of uncertainty in the twist along a blade</w:t>
        </w:r>
      </w:ins>
      <w:r>
        <w:rPr>
          <w:rFonts w:ascii="Calibri" w:eastAsia="Calibri" w:hAnsi="Calibri" w:cs="Calibri"/>
          <w:color w:val="000000"/>
          <w:sz w:val="22"/>
        </w:rPr>
        <w:t xml:space="preserve">. </w:t>
      </w:r>
      <w:del w:id="124" w:author="Benjamin Sanderse" w:date="2019-10-17T09:53:00Z">
        <w:r w:rsidDel="005B0A1F">
          <w:rPr>
            <w:rFonts w:ascii="Calibri" w:eastAsia="Calibri" w:hAnsi="Calibri" w:cs="Calibri"/>
            <w:color w:val="000000"/>
            <w:sz w:val="22"/>
          </w:rPr>
          <w:delText xml:space="preserve">User can follow a </w:delText>
        </w:r>
      </w:del>
      <w:ins w:id="125" w:author="Benjamin Sanderse" w:date="2019-10-17T09:53:00Z">
        <w:r w:rsidR="005B0A1F">
          <w:rPr>
            <w:rFonts w:ascii="Calibri" w:eastAsia="Calibri" w:hAnsi="Calibri" w:cs="Calibri"/>
            <w:color w:val="000000"/>
            <w:sz w:val="22"/>
          </w:rPr>
          <w:t xml:space="preserve">A </w:t>
        </w:r>
      </w:ins>
      <w:r>
        <w:rPr>
          <w:rFonts w:ascii="Calibri" w:eastAsia="Calibri" w:hAnsi="Calibri" w:cs="Calibri"/>
          <w:color w:val="000000"/>
          <w:sz w:val="22"/>
        </w:rPr>
        <w:t xml:space="preserve">similar approach </w:t>
      </w:r>
      <w:ins w:id="126" w:author="Benjamin Sanderse" w:date="2019-10-17T09:53:00Z">
        <w:r w:rsidR="005B0A1F">
          <w:rPr>
            <w:rFonts w:ascii="Calibri" w:eastAsia="Calibri" w:hAnsi="Calibri" w:cs="Calibri"/>
            <w:color w:val="000000"/>
            <w:sz w:val="22"/>
          </w:rPr>
          <w:t xml:space="preserve">can be </w:t>
        </w:r>
      </w:ins>
      <w:del w:id="127" w:author="Benjamin Sanderse" w:date="2019-10-17T09:53:00Z">
        <w:r w:rsidDel="005B0A1F">
          <w:rPr>
            <w:rFonts w:ascii="Calibri" w:eastAsia="Calibri" w:hAnsi="Calibri" w:cs="Calibri"/>
            <w:color w:val="000000"/>
            <w:sz w:val="22"/>
          </w:rPr>
          <w:delText xml:space="preserve">as 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used </w:t>
      </w:r>
      <w:ins w:id="128" w:author="Benjamin Sanderse" w:date="2019-10-17T09:53:00Z">
        <w:r w:rsidR="005B0A1F">
          <w:rPr>
            <w:rFonts w:ascii="Calibri" w:eastAsia="Calibri" w:hAnsi="Calibri" w:cs="Calibri"/>
            <w:color w:val="000000"/>
            <w:sz w:val="22"/>
          </w:rPr>
          <w:t xml:space="preserve">as </w:t>
        </w:r>
      </w:ins>
      <w:r>
        <w:rPr>
          <w:rFonts w:ascii="Calibri" w:eastAsia="Calibri" w:hAnsi="Calibri" w:cs="Calibri"/>
          <w:color w:val="000000"/>
          <w:sz w:val="22"/>
        </w:rPr>
        <w:t>for the chord/twist/thickness curve defined already in</w:t>
      </w:r>
      <w:del w:id="129" w:author="Benjamin Sanderse" w:date="2019-10-17T09:53:00Z">
        <w:r w:rsidDel="005B0A1F">
          <w:rPr>
            <w:rFonts w:ascii="Calibri" w:eastAsia="Calibri" w:hAnsi="Calibri" w:cs="Calibri"/>
            <w:color w:val="000000"/>
            <w:sz w:val="22"/>
          </w:rPr>
          <w:delText xml:space="preserve"> 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 this routine.</w:t>
      </w:r>
    </w:p>
    <w:p w14:paraId="2DCB12FF" w14:textId="1573264E" w:rsidR="00936E04" w:rsidRDefault="003E2AB0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2"/>
        </w:rPr>
        <w:t>Although</w:t>
      </w:r>
      <w:del w:id="130" w:author="Benjamin Sanderse" w:date="2019-10-17T09:53:00Z">
        <w:r w:rsidDel="005B0A1F">
          <w:rPr>
            <w:rFonts w:ascii="Calibri" w:eastAsia="Calibri" w:hAnsi="Calibri" w:cs="Calibri"/>
            <w:color w:val="000000"/>
            <w:sz w:val="22"/>
          </w:rPr>
          <w:delText>,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 we define </w:t>
      </w:r>
      <w:del w:id="131" w:author="Benjamin Sanderse" w:date="2019-10-17T09:54:00Z">
        <w:r w:rsidDel="005B0A1F">
          <w:rPr>
            <w:rFonts w:ascii="Calibri" w:eastAsia="Calibri" w:hAnsi="Calibri" w:cs="Calibri"/>
            <w:color w:val="000000"/>
            <w:sz w:val="22"/>
          </w:rPr>
          <w:delText xml:space="preserve">the uncertain 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properties for all </w:t>
      </w:r>
      <w:ins w:id="132" w:author="Benjamin Sanderse" w:date="2019-10-17T09:54:00Z">
        <w:r w:rsidR="005B0A1F">
          <w:rPr>
            <w:rFonts w:ascii="Calibri" w:eastAsia="Calibri" w:hAnsi="Calibri" w:cs="Calibri"/>
            <w:color w:val="000000"/>
            <w:sz w:val="22"/>
          </w:rPr>
          <w:t xml:space="preserve">uncertain </w:t>
        </w:r>
      </w:ins>
      <w:del w:id="133" w:author="Benjamin Sanderse" w:date="2019-10-17T09:54:00Z">
        <w:r w:rsidDel="005B0A1F">
          <w:rPr>
            <w:rFonts w:ascii="Calibri" w:eastAsia="Calibri" w:hAnsi="Calibri" w:cs="Calibri"/>
            <w:color w:val="000000"/>
            <w:sz w:val="22"/>
          </w:rPr>
          <w:delText xml:space="preserve">the 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parameters, we can selectively perform sensitivity analysis using </w:t>
      </w:r>
      <w:ins w:id="134" w:author="Benjamin Sanderse" w:date="2019-10-17T09:54:00Z">
        <w:r w:rsidR="003E223A">
          <w:rPr>
            <w:rFonts w:ascii="Calibri" w:eastAsia="Calibri" w:hAnsi="Calibri" w:cs="Calibri"/>
            <w:color w:val="000000"/>
            <w:sz w:val="22"/>
          </w:rPr>
          <w:t xml:space="preserve">only </w:t>
        </w:r>
      </w:ins>
      <w:r>
        <w:rPr>
          <w:rFonts w:ascii="Calibri" w:eastAsia="Calibri" w:hAnsi="Calibri" w:cs="Calibri"/>
          <w:color w:val="000000"/>
          <w:sz w:val="22"/>
        </w:rPr>
        <w:t xml:space="preserve">a subset of </w:t>
      </w:r>
      <w:ins w:id="135" w:author="Benjamin Sanderse" w:date="2019-10-17T09:54:00Z">
        <w:r w:rsidR="003E223A">
          <w:rPr>
            <w:rFonts w:ascii="Calibri" w:eastAsia="Calibri" w:hAnsi="Calibri" w:cs="Calibri"/>
            <w:color w:val="000000"/>
            <w:sz w:val="22"/>
          </w:rPr>
          <w:t xml:space="preserve">these </w:t>
        </w:r>
      </w:ins>
      <w:r>
        <w:rPr>
          <w:rFonts w:ascii="Calibri" w:eastAsia="Calibri" w:hAnsi="Calibri" w:cs="Calibri"/>
          <w:color w:val="000000"/>
          <w:sz w:val="22"/>
        </w:rPr>
        <w:t xml:space="preserve">parameters. The names of these selected parameters are specified in the variable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uncertain_params</w:t>
      </w:r>
      <w:proofErr w:type="spellEnd"/>
      <w:del w:id="136" w:author="Benjamin Sanderse" w:date="2019-10-17T09:54:00Z">
        <w:r w:rsidRPr="00AB731A" w:rsidDel="00AB731A">
          <w:rPr>
            <w:rFonts w:asciiTheme="majorHAnsi" w:eastAsia="Courier New" w:hAnsiTheme="majorHAnsi" w:cstheme="majorHAnsi"/>
            <w:color w:val="000000"/>
            <w:sz w:val="20"/>
            <w:rPrChange w:id="137" w:author="Benjamin Sanderse" w:date="2019-10-17T09:54:00Z">
              <w:rPr>
                <w:rFonts w:ascii="Courier New" w:eastAsia="Courier New" w:hAnsi="Courier New" w:cs="Courier New"/>
                <w:color w:val="000000"/>
                <w:sz w:val="20"/>
              </w:rPr>
            </w:rPrChange>
          </w:rPr>
          <w:delText>.</w:delText>
        </w:r>
      </w:del>
      <w:ins w:id="138" w:author="Benjamin Sanderse" w:date="2019-10-17T09:54:00Z">
        <w:r w:rsidR="00AB731A">
          <w:rPr>
            <w:rFonts w:asciiTheme="majorHAnsi" w:eastAsia="Courier New" w:hAnsiTheme="majorHAnsi" w:cstheme="majorHAnsi"/>
            <w:color w:val="000000"/>
            <w:sz w:val="20"/>
          </w:rPr>
          <w:t xml:space="preserve"> at the end of the file.</w:t>
        </w:r>
      </w:ins>
    </w:p>
    <w:p w14:paraId="62A49DEC" w14:textId="77777777" w:rsidR="00936E04" w:rsidRDefault="00936E04">
      <w:pPr>
        <w:rPr>
          <w:rFonts w:ascii="Courier New" w:eastAsia="Courier New" w:hAnsi="Courier New" w:cs="Courier New"/>
          <w:color w:val="000000"/>
          <w:sz w:val="22"/>
        </w:rPr>
      </w:pPr>
    </w:p>
    <w:p w14:paraId="59C614F9" w14:textId="77777777" w:rsidR="00AB0328" w:rsidRDefault="003E2AB0">
      <w:pPr>
        <w:spacing w:after="200" w:line="276" w:lineRule="auto"/>
        <w:jc w:val="both"/>
        <w:rPr>
          <w:ins w:id="139" w:author="Benjamin Sanderse" w:date="2019-10-17T09:57:00Z"/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routine 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getParameterAeroModule.m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also located in the directory 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sensitivity_analysis</w:t>
      </w:r>
      <w:proofErr w:type="spellEnd"/>
      <w:r>
        <w:rPr>
          <w:rFonts w:ascii="Calibri" w:eastAsia="Calibri" w:hAnsi="Calibri" w:cs="Calibri"/>
          <w:b/>
          <w:color w:val="000000"/>
          <w:sz w:val="22"/>
        </w:rPr>
        <w:t>/cases/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aero_module</w:t>
      </w:r>
      <w:proofErr w:type="spellEnd"/>
      <w:r>
        <w:rPr>
          <w:rFonts w:ascii="Calibri" w:eastAsia="Calibri" w:hAnsi="Calibri" w:cs="Calibri"/>
          <w:b/>
          <w:color w:val="000000"/>
          <w:sz w:val="22"/>
        </w:rPr>
        <w:t>/</w:t>
      </w:r>
      <w:r>
        <w:rPr>
          <w:rFonts w:ascii="Calibri" w:eastAsia="Calibri" w:hAnsi="Calibri" w:cs="Calibri"/>
          <w:color w:val="000000"/>
          <w:sz w:val="22"/>
        </w:rPr>
        <w:t xml:space="preserve"> calls</w:t>
      </w:r>
      <w:ins w:id="140" w:author="Benjamin Sanderse" w:date="2019-10-17T09:55:00Z">
        <w:r w:rsidR="00A535D0">
          <w:rPr>
            <w:rFonts w:ascii="Calibri" w:eastAsia="Calibri" w:hAnsi="Calibri" w:cs="Calibri"/>
            <w:color w:val="000000"/>
            <w:sz w:val="22"/>
          </w:rPr>
          <w:t xml:space="preserve"> the</w:t>
        </w:r>
      </w:ins>
      <w:r>
        <w:rPr>
          <w:rFonts w:ascii="Calibri" w:eastAsia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turbineData.m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routine and converts the turbine/site data and uncertainty definitions in a format that is suitable for the UQLab routines. All the data </w:t>
      </w:r>
      <w:del w:id="141" w:author="Benjamin Sanderse" w:date="2019-10-17T09:55:00Z">
        <w:r w:rsidDel="00AB0328">
          <w:rPr>
            <w:rFonts w:ascii="Calibri" w:eastAsia="Calibri" w:hAnsi="Calibri" w:cs="Calibri"/>
            <w:color w:val="000000"/>
            <w:sz w:val="22"/>
          </w:rPr>
          <w:delText xml:space="preserve">in </w:delText>
        </w:r>
      </w:del>
      <w:r>
        <w:rPr>
          <w:rFonts w:ascii="Calibri" w:eastAsia="Calibri" w:hAnsi="Calibri" w:cs="Calibri"/>
          <w:color w:val="000000"/>
          <w:sz w:val="22"/>
        </w:rPr>
        <w:t>from</w:t>
      </w:r>
      <w:ins w:id="142" w:author="Benjamin Sanderse" w:date="2019-10-17T09:55:00Z">
        <w:r w:rsidR="00AB0328">
          <w:rPr>
            <w:rFonts w:ascii="Calibri" w:eastAsia="Calibri" w:hAnsi="Calibri" w:cs="Calibri"/>
            <w:color w:val="000000"/>
            <w:sz w:val="22"/>
          </w:rPr>
          <w:t xml:space="preserve"> the</w:t>
        </w:r>
      </w:ins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routine is put into in the cell variable </w:t>
      </w:r>
      <w:proofErr w:type="gramStart"/>
      <w:r>
        <w:rPr>
          <w:rFonts w:ascii="Courier New" w:eastAsia="Courier New" w:hAnsi="Courier New" w:cs="Courier New"/>
          <w:color w:val="000000"/>
          <w:sz w:val="22"/>
        </w:rPr>
        <w:t>P{</w:t>
      </w:r>
      <w:proofErr w:type="gramEnd"/>
      <w:r>
        <w:rPr>
          <w:rFonts w:ascii="Courier New" w:eastAsia="Courier New" w:hAnsi="Courier New" w:cs="Courier New"/>
          <w:color w:val="000000"/>
          <w:sz w:val="22"/>
        </w:rPr>
        <w:t>}.</w:t>
      </w:r>
      <w:r>
        <w:rPr>
          <w:rFonts w:ascii="Calibri" w:eastAsia="Calibri" w:hAnsi="Calibri" w:cs="Calibri"/>
          <w:color w:val="000000"/>
          <w:sz w:val="22"/>
        </w:rPr>
        <w:t xml:space="preserve"> Further, if a new parameter</w:t>
      </w:r>
      <w:del w:id="143" w:author="Benjamin Sanderse" w:date="2019-10-17T09:56:00Z">
        <w:r w:rsidDel="00AB0328">
          <w:rPr>
            <w:rFonts w:ascii="Calibri" w:eastAsia="Calibri" w:hAnsi="Calibri" w:cs="Calibri"/>
            <w:color w:val="000000"/>
            <w:sz w:val="22"/>
          </w:rPr>
          <w:delText>s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 is added to</w:t>
      </w:r>
      <w:ins w:id="144" w:author="Benjamin Sanderse" w:date="2019-10-17T09:56:00Z">
        <w:r w:rsidR="00AB0328">
          <w:rPr>
            <w:rFonts w:ascii="Calibri" w:eastAsia="Calibri" w:hAnsi="Calibri" w:cs="Calibri"/>
            <w:color w:val="000000"/>
            <w:sz w:val="22"/>
          </w:rPr>
          <w:t xml:space="preserve"> the</w:t>
        </w:r>
      </w:ins>
      <w:r>
        <w:rPr>
          <w:rFonts w:ascii="Calibri" w:eastAsia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turbineData.m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file then</w:t>
      </w:r>
      <w:ins w:id="145" w:author="Benjamin Sanderse" w:date="2019-10-17T09:56:00Z">
        <w:r w:rsidR="00AB0328">
          <w:rPr>
            <w:rFonts w:ascii="Calibri" w:eastAsia="Calibri" w:hAnsi="Calibri" w:cs="Calibri"/>
            <w:color w:val="000000"/>
            <w:sz w:val="22"/>
          </w:rPr>
          <w:t xml:space="preserve"> the</w:t>
        </w:r>
      </w:ins>
      <w:r>
        <w:rPr>
          <w:rFonts w:ascii="Calibri" w:eastAsia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getParameterAeroModule.m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routine should also be updated by appending the new parameter at the end of the cell variable </w:t>
      </w:r>
      <w:proofErr w:type="gramStart"/>
      <w:r>
        <w:rPr>
          <w:rFonts w:ascii="Courier New" w:eastAsia="Courier New" w:hAnsi="Courier New" w:cs="Courier New"/>
          <w:color w:val="000000"/>
          <w:sz w:val="22"/>
        </w:rPr>
        <w:t>P{</w:t>
      </w:r>
      <w:proofErr w:type="gramEnd"/>
      <w:r>
        <w:rPr>
          <w:rFonts w:ascii="Courier New" w:eastAsia="Courier New" w:hAnsi="Courier New" w:cs="Courier New"/>
          <w:color w:val="000000"/>
          <w:sz w:val="22"/>
        </w:rPr>
        <w:t xml:space="preserve">}. </w:t>
      </w:r>
      <w:r>
        <w:rPr>
          <w:rFonts w:ascii="Calibri" w:eastAsia="Calibri" w:hAnsi="Calibri" w:cs="Calibri"/>
          <w:color w:val="000000"/>
          <w:sz w:val="22"/>
        </w:rPr>
        <w:t>Note</w:t>
      </w:r>
      <w:ins w:id="146" w:author="Benjamin Sanderse" w:date="2019-10-17T09:57:00Z">
        <w:r w:rsidR="00AB0328">
          <w:rPr>
            <w:rFonts w:ascii="Calibri" w:eastAsia="Calibri" w:hAnsi="Calibri" w:cs="Calibri"/>
            <w:color w:val="000000"/>
            <w:sz w:val="22"/>
          </w:rPr>
          <w:t>:</w:t>
        </w:r>
      </w:ins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04B460B" w14:textId="2F3F6E0E" w:rsidR="00936E04" w:rsidRPr="00AB0328" w:rsidRDefault="00AB0328">
      <w:pPr>
        <w:spacing w:after="200" w:line="276" w:lineRule="auto"/>
        <w:jc w:val="both"/>
        <w:rPr>
          <w:rFonts w:ascii="Calibri" w:eastAsia="Calibri" w:hAnsi="Calibri" w:cs="Calibri"/>
          <w:i/>
          <w:color w:val="000000"/>
          <w:sz w:val="22"/>
          <w:u w:val="single"/>
          <w:rPrChange w:id="147" w:author="Benjamin Sanderse" w:date="2019-10-17T09:58:00Z">
            <w:rPr>
              <w:rFonts w:ascii="Calibri" w:eastAsia="Calibri" w:hAnsi="Calibri" w:cs="Calibri"/>
              <w:color w:val="000000"/>
              <w:sz w:val="22"/>
            </w:rPr>
          </w:rPrChange>
        </w:rPr>
      </w:pPr>
      <w:ins w:id="148" w:author="Benjamin Sanderse" w:date="2019-10-17T09:57:00Z">
        <w:r w:rsidRPr="00AB0328">
          <w:rPr>
            <w:rFonts w:ascii="Calibri" w:eastAsia="Calibri" w:hAnsi="Calibri" w:cs="Calibri"/>
            <w:i/>
            <w:color w:val="000000"/>
            <w:sz w:val="22"/>
            <w:u w:val="single"/>
            <w:rPrChange w:id="149" w:author="Benjamin Sanderse" w:date="2019-10-17T09:58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t>T</w:t>
        </w:r>
      </w:ins>
      <w:del w:id="150" w:author="Benjamin Sanderse" w:date="2019-10-17T09:57:00Z">
        <w:r w:rsidR="003E2AB0" w:rsidRPr="00AB0328" w:rsidDel="00AB0328">
          <w:rPr>
            <w:rFonts w:ascii="Calibri" w:eastAsia="Calibri" w:hAnsi="Calibri" w:cs="Calibri"/>
            <w:i/>
            <w:color w:val="000000"/>
            <w:sz w:val="22"/>
            <w:u w:val="single"/>
            <w:rPrChange w:id="151" w:author="Benjamin Sanderse" w:date="2019-10-17T09:58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delText xml:space="preserve">that </w:delText>
        </w:r>
      </w:del>
      <w:del w:id="152" w:author="Benjamin Sanderse" w:date="2019-10-17T09:56:00Z">
        <w:r w:rsidR="003E2AB0" w:rsidRPr="00AB0328" w:rsidDel="00AB0328">
          <w:rPr>
            <w:rFonts w:ascii="Calibri" w:eastAsia="Calibri" w:hAnsi="Calibri" w:cs="Calibri"/>
            <w:i/>
            <w:color w:val="000000"/>
            <w:sz w:val="22"/>
            <w:u w:val="single"/>
            <w:rPrChange w:id="153" w:author="Benjamin Sanderse" w:date="2019-10-17T09:58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delText xml:space="preserve">here </w:delText>
        </w:r>
      </w:del>
      <w:del w:id="154" w:author="Benjamin Sanderse" w:date="2019-10-17T09:57:00Z">
        <w:r w:rsidR="003E2AB0" w:rsidRPr="00AB0328" w:rsidDel="00AB0328">
          <w:rPr>
            <w:rFonts w:ascii="Calibri" w:eastAsia="Calibri" w:hAnsi="Calibri" w:cs="Calibri"/>
            <w:i/>
            <w:color w:val="000000"/>
            <w:sz w:val="22"/>
            <w:u w:val="single"/>
            <w:rPrChange w:id="155" w:author="Benjamin Sanderse" w:date="2019-10-17T09:58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delText>t</w:delText>
        </w:r>
      </w:del>
      <w:r w:rsidR="003E2AB0" w:rsidRPr="00AB0328">
        <w:rPr>
          <w:rFonts w:ascii="Calibri" w:eastAsia="Calibri" w:hAnsi="Calibri" w:cs="Calibri"/>
          <w:i/>
          <w:color w:val="000000"/>
          <w:sz w:val="22"/>
          <w:u w:val="single"/>
          <w:rPrChange w:id="156" w:author="Benjamin Sanderse" w:date="2019-10-17T09:58:00Z">
            <w:rPr>
              <w:rFonts w:ascii="Calibri" w:eastAsia="Calibri" w:hAnsi="Calibri" w:cs="Calibri"/>
              <w:color w:val="000000"/>
              <w:sz w:val="22"/>
            </w:rPr>
          </w:rPrChange>
        </w:rPr>
        <w:t xml:space="preserve">he order in which the input parameters are assigned to </w:t>
      </w:r>
      <w:proofErr w:type="gramStart"/>
      <w:r w:rsidR="003E2AB0" w:rsidRPr="00AB0328">
        <w:rPr>
          <w:rFonts w:ascii="Courier New" w:eastAsia="Courier New" w:hAnsi="Courier New" w:cs="Courier New"/>
          <w:i/>
          <w:color w:val="000000"/>
          <w:sz w:val="22"/>
          <w:u w:val="single"/>
          <w:rPrChange w:id="157" w:author="Benjamin Sanderse" w:date="2019-10-17T09:58:00Z">
            <w:rPr>
              <w:rFonts w:ascii="Courier New" w:eastAsia="Courier New" w:hAnsi="Courier New" w:cs="Courier New"/>
              <w:color w:val="000000"/>
              <w:sz w:val="22"/>
            </w:rPr>
          </w:rPrChange>
        </w:rPr>
        <w:t>P{</w:t>
      </w:r>
      <w:proofErr w:type="gramEnd"/>
      <w:r w:rsidR="003E2AB0" w:rsidRPr="00AB0328">
        <w:rPr>
          <w:rFonts w:ascii="Courier New" w:eastAsia="Courier New" w:hAnsi="Courier New" w:cs="Courier New"/>
          <w:i/>
          <w:color w:val="000000"/>
          <w:sz w:val="22"/>
          <w:u w:val="single"/>
          <w:rPrChange w:id="158" w:author="Benjamin Sanderse" w:date="2019-10-17T09:58:00Z">
            <w:rPr>
              <w:rFonts w:ascii="Courier New" w:eastAsia="Courier New" w:hAnsi="Courier New" w:cs="Courier New"/>
              <w:color w:val="000000"/>
              <w:sz w:val="22"/>
            </w:rPr>
          </w:rPrChange>
        </w:rPr>
        <w:t>}</w:t>
      </w:r>
      <w:r w:rsidR="003E2AB0" w:rsidRPr="00AB0328">
        <w:rPr>
          <w:rFonts w:ascii="Calibri" w:eastAsia="Calibri" w:hAnsi="Calibri" w:cs="Calibri"/>
          <w:i/>
          <w:color w:val="000000"/>
          <w:sz w:val="22"/>
          <w:u w:val="single"/>
          <w:rPrChange w:id="159" w:author="Benjamin Sanderse" w:date="2019-10-17T09:58:00Z">
            <w:rPr>
              <w:rFonts w:ascii="Calibri" w:eastAsia="Calibri" w:hAnsi="Calibri" w:cs="Calibri"/>
              <w:color w:val="000000"/>
              <w:sz w:val="22"/>
            </w:rPr>
          </w:rPrChange>
        </w:rPr>
        <w:t xml:space="preserve"> should not be changed</w:t>
      </w:r>
      <w:ins w:id="160" w:author="Benjamin Sanderse" w:date="2019-10-17T09:56:00Z">
        <w:r w:rsidRPr="00AB0328">
          <w:rPr>
            <w:rFonts w:ascii="Calibri" w:eastAsia="Calibri" w:hAnsi="Calibri" w:cs="Calibri"/>
            <w:i/>
            <w:color w:val="000000"/>
            <w:sz w:val="22"/>
            <w:u w:val="single"/>
            <w:rPrChange w:id="161" w:author="Benjamin Sanderse" w:date="2019-10-17T09:58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t>,</w:t>
        </w:r>
      </w:ins>
      <w:del w:id="162" w:author="Benjamin Sanderse" w:date="2019-10-17T09:56:00Z">
        <w:r w:rsidR="003E2AB0" w:rsidRPr="00AB0328" w:rsidDel="00AB0328">
          <w:rPr>
            <w:rFonts w:ascii="Calibri" w:eastAsia="Calibri" w:hAnsi="Calibri" w:cs="Calibri"/>
            <w:i/>
            <w:color w:val="000000"/>
            <w:sz w:val="22"/>
            <w:u w:val="single"/>
            <w:rPrChange w:id="163" w:author="Benjamin Sanderse" w:date="2019-10-17T09:58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delText>.</w:delText>
        </w:r>
      </w:del>
      <w:r w:rsidR="003E2AB0" w:rsidRPr="00AB0328">
        <w:rPr>
          <w:rFonts w:ascii="Calibri" w:eastAsia="Calibri" w:hAnsi="Calibri" w:cs="Calibri"/>
          <w:i/>
          <w:color w:val="000000"/>
          <w:sz w:val="22"/>
          <w:u w:val="single"/>
          <w:rPrChange w:id="164" w:author="Benjamin Sanderse" w:date="2019-10-17T09:58:00Z">
            <w:rPr>
              <w:rFonts w:ascii="Calibri" w:eastAsia="Calibri" w:hAnsi="Calibri" w:cs="Calibri"/>
              <w:color w:val="000000"/>
              <w:sz w:val="22"/>
            </w:rPr>
          </w:rPrChange>
        </w:rPr>
        <w:t xml:space="preserve"> </w:t>
      </w:r>
      <w:del w:id="165" w:author="Benjamin Sanderse" w:date="2019-10-17T09:56:00Z">
        <w:r w:rsidR="003E2AB0" w:rsidRPr="00AB0328" w:rsidDel="00AB0328">
          <w:rPr>
            <w:rFonts w:ascii="Calibri" w:eastAsia="Calibri" w:hAnsi="Calibri" w:cs="Calibri"/>
            <w:i/>
            <w:color w:val="000000"/>
            <w:sz w:val="22"/>
            <w:u w:val="single"/>
            <w:rPrChange w:id="166" w:author="Benjamin Sanderse" w:date="2019-10-17T09:58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delText>A</w:delText>
        </w:r>
      </w:del>
      <w:ins w:id="167" w:author="Benjamin Sanderse" w:date="2019-10-17T09:57:00Z">
        <w:r w:rsidRPr="00AB0328">
          <w:rPr>
            <w:rFonts w:ascii="Calibri" w:eastAsia="Calibri" w:hAnsi="Calibri" w:cs="Calibri"/>
            <w:i/>
            <w:color w:val="000000"/>
            <w:sz w:val="22"/>
            <w:u w:val="single"/>
            <w:rPrChange w:id="168" w:author="Benjamin Sanderse" w:date="2019-10-17T09:58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t>a</w:t>
        </w:r>
      </w:ins>
      <w:r w:rsidR="003E2AB0" w:rsidRPr="00AB0328">
        <w:rPr>
          <w:rFonts w:ascii="Calibri" w:eastAsia="Calibri" w:hAnsi="Calibri" w:cs="Calibri"/>
          <w:i/>
          <w:color w:val="000000"/>
          <w:sz w:val="22"/>
          <w:u w:val="single"/>
          <w:rPrChange w:id="169" w:author="Benjamin Sanderse" w:date="2019-10-17T09:58:00Z">
            <w:rPr>
              <w:rFonts w:ascii="Calibri" w:eastAsia="Calibri" w:hAnsi="Calibri" w:cs="Calibri"/>
              <w:color w:val="000000"/>
              <w:sz w:val="22"/>
            </w:rPr>
          </w:rPrChange>
        </w:rPr>
        <w:t>nd new elements shall only be added in the end.</w:t>
      </w:r>
    </w:p>
    <w:p w14:paraId="42CAEFA2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 xml:space="preserve">2.2 Writing the sampled random parameters in the AEROmodule </w:t>
      </w:r>
    </w:p>
    <w:p w14:paraId="7E57F94F" w14:textId="505792E7" w:rsidR="00936E04" w:rsidRDefault="003E2AB0">
      <w:pPr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UQLab generates samples of random variables that should be written to AEROmodule input file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>. For this, we use</w:t>
      </w:r>
      <w:ins w:id="170" w:author="Benjamin Sanderse" w:date="2019-10-17T09:58:00Z">
        <w:r w:rsidR="00AB0328">
          <w:rPr>
            <w:rFonts w:ascii="Calibri" w:eastAsia="Calibri" w:hAnsi="Calibri" w:cs="Calibri"/>
            <w:color w:val="000000"/>
            <w:sz w:val="22"/>
          </w:rPr>
          <w:t xml:space="preserve"> the</w:t>
        </w:r>
      </w:ins>
      <w:r>
        <w:rPr>
          <w:rFonts w:ascii="Calibri" w:eastAsia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writeAeroModuleInput.m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routine located in the directory </w:t>
      </w:r>
      <w:r>
        <w:rPr>
          <w:rFonts w:ascii="Calibri" w:eastAsia="Calibri" w:hAnsi="Calibri" w:cs="Calibri"/>
          <w:b/>
          <w:color w:val="000000"/>
          <w:sz w:val="22"/>
        </w:rPr>
        <w:t xml:space="preserve">/sensitivity_analysis/cases/aero_module/. </w:t>
      </w:r>
      <w:r>
        <w:rPr>
          <w:rFonts w:ascii="Calibri" w:eastAsia="Calibri" w:hAnsi="Calibri" w:cs="Calibri"/>
          <w:color w:val="000000"/>
          <w:sz w:val="22"/>
        </w:rPr>
        <w:t xml:space="preserve">This routine modifies the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 xml:space="preserve"> file using the sampled random values of the parameters. If a new parameter is added</w:t>
      </w:r>
      <w:ins w:id="171" w:author="Benjamin Sanderse" w:date="2019-10-17T09:58:00Z">
        <w:r w:rsidR="00E962D2">
          <w:rPr>
            <w:rFonts w:ascii="Calibri" w:eastAsia="Calibri" w:hAnsi="Calibri" w:cs="Calibri"/>
            <w:color w:val="000000"/>
            <w:sz w:val="22"/>
          </w:rPr>
          <w:t>,</w:t>
        </w:r>
      </w:ins>
      <w:r>
        <w:rPr>
          <w:rFonts w:ascii="Calibri" w:eastAsia="Calibri" w:hAnsi="Calibri" w:cs="Calibri"/>
          <w:color w:val="000000"/>
          <w:sz w:val="22"/>
        </w:rPr>
        <w:t xml:space="preserve"> this routine should be modified accordingly.</w:t>
      </w:r>
    </w:p>
    <w:p w14:paraId="10043547" w14:textId="77777777" w:rsidR="00936E04" w:rsidRDefault="003E2AB0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C7C95BA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 xml:space="preserve">2.3 Setting up the properties of Sensitivity analysis algorithm </w:t>
      </w:r>
    </w:p>
    <w:p w14:paraId="2288A523" w14:textId="46184381" w:rsidR="00936E04" w:rsidRDefault="003E2AB0">
      <w:pPr>
        <w:rPr>
          <w:rFonts w:ascii="Calibri" w:eastAsia="Calibri" w:hAnsi="Calibri" w:cs="Calibri"/>
          <w:color w:val="000000"/>
          <w:sz w:val="22"/>
        </w:rPr>
      </w:pPr>
      <w:del w:id="172" w:author="Benjamin Sanderse" w:date="2019-10-17T09:59:00Z">
        <w:r w:rsidDel="005A1156">
          <w:rPr>
            <w:rFonts w:ascii="Calibri" w:eastAsia="Calibri" w:hAnsi="Calibri" w:cs="Calibri"/>
            <w:color w:val="000000"/>
            <w:sz w:val="22"/>
          </w:rPr>
          <w:delText xml:space="preserve">We </w:delText>
        </w:r>
      </w:del>
      <w:ins w:id="173" w:author="Benjamin Sanderse" w:date="2019-10-17T09:59:00Z">
        <w:r w:rsidR="005A1156">
          <w:rPr>
            <w:rFonts w:ascii="Calibri" w:eastAsia="Calibri" w:hAnsi="Calibri" w:cs="Calibri"/>
            <w:color w:val="000000"/>
            <w:sz w:val="22"/>
          </w:rPr>
          <w:t>One can</w:t>
        </w:r>
        <w:r w:rsidR="005A1156">
          <w:rPr>
            <w:rFonts w:ascii="Calibri" w:eastAsia="Calibri" w:hAnsi="Calibri" w:cs="Calibri"/>
            <w:color w:val="000000"/>
            <w:sz w:val="22"/>
          </w:rPr>
          <w:t xml:space="preserve"> </w:t>
        </w:r>
      </w:ins>
      <w:r>
        <w:rPr>
          <w:rFonts w:ascii="Calibri" w:eastAsia="Calibri" w:hAnsi="Calibri" w:cs="Calibri"/>
          <w:color w:val="000000"/>
          <w:sz w:val="22"/>
        </w:rPr>
        <w:t xml:space="preserve">specify </w:t>
      </w:r>
      <w:ins w:id="174" w:author="Benjamin Sanderse" w:date="2019-10-17T09:33:00Z">
        <w:r w:rsidR="00D8457F">
          <w:rPr>
            <w:rFonts w:ascii="Calibri" w:eastAsia="Calibri" w:hAnsi="Calibri" w:cs="Calibri"/>
            <w:color w:val="000000"/>
            <w:sz w:val="22"/>
          </w:rPr>
          <w:t xml:space="preserve">the </w:t>
        </w:r>
      </w:ins>
      <w:r>
        <w:rPr>
          <w:rFonts w:ascii="Calibri" w:eastAsia="Calibri" w:hAnsi="Calibri" w:cs="Calibri"/>
          <w:color w:val="000000"/>
          <w:sz w:val="22"/>
        </w:rPr>
        <w:t xml:space="preserve">algorithms used to compute the </w:t>
      </w:r>
      <w:proofErr w:type="spellStart"/>
      <w:r>
        <w:rPr>
          <w:rFonts w:ascii="Calibri" w:eastAsia="Calibri" w:hAnsi="Calibri" w:cs="Calibri"/>
          <w:color w:val="000000"/>
          <w:sz w:val="22"/>
        </w:rPr>
        <w:t>Sobol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indices in 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initialize.m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routine located in the directory </w:t>
      </w:r>
      <w:r>
        <w:rPr>
          <w:rFonts w:ascii="Calibri" w:eastAsia="Calibri" w:hAnsi="Calibri" w:cs="Calibri"/>
          <w:b/>
          <w:color w:val="000000"/>
          <w:sz w:val="22"/>
        </w:rPr>
        <w:t>sensitivity_analysis/cases/aero_module/</w:t>
      </w:r>
      <w:r>
        <w:rPr>
          <w:rFonts w:ascii="Calibri" w:eastAsia="Calibri" w:hAnsi="Calibri" w:cs="Calibri"/>
          <w:color w:val="000000"/>
          <w:sz w:val="22"/>
        </w:rPr>
        <w:t xml:space="preserve">. </w:t>
      </w:r>
    </w:p>
    <w:p w14:paraId="6F33FBC4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5FB7FC21" w14:textId="77777777" w:rsidR="008A052D" w:rsidRDefault="003E2AB0">
      <w:pPr>
        <w:rPr>
          <w:ins w:id="175" w:author="Benjamin Sanderse" w:date="2019-10-17T09:59:00Z"/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There are</w:t>
      </w:r>
      <w:ins w:id="176" w:author="Benjamin Sanderse" w:date="2019-10-17T09:59:00Z">
        <w:r w:rsidR="00AF68F6">
          <w:rPr>
            <w:rFonts w:ascii="Calibri" w:eastAsia="Calibri" w:hAnsi="Calibri" w:cs="Calibri"/>
            <w:color w:val="000000"/>
            <w:sz w:val="22"/>
          </w:rPr>
          <w:t xml:space="preserve"> currently</w:t>
        </w:r>
      </w:ins>
      <w:r>
        <w:rPr>
          <w:rFonts w:ascii="Calibri" w:eastAsia="Calibri" w:hAnsi="Calibri" w:cs="Calibri"/>
          <w:color w:val="000000"/>
          <w:sz w:val="22"/>
        </w:rPr>
        <w:t xml:space="preserve"> four possible algorithms to compute </w:t>
      </w:r>
      <w:proofErr w:type="spellStart"/>
      <w:r>
        <w:rPr>
          <w:rFonts w:ascii="Calibri" w:eastAsia="Calibri" w:hAnsi="Calibri" w:cs="Calibri"/>
          <w:color w:val="000000"/>
          <w:sz w:val="22"/>
        </w:rPr>
        <w:t>Sobol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indices: Monte Carlo (MC), Polynomial Chaos Expansion based on quadrature (</w:t>
      </w:r>
      <w:proofErr w:type="spellStart"/>
      <w:r>
        <w:rPr>
          <w:rFonts w:ascii="Calibri" w:eastAsia="Calibri" w:hAnsi="Calibri" w:cs="Calibri"/>
          <w:color w:val="000000"/>
          <w:sz w:val="22"/>
        </w:rPr>
        <w:t>PCE_Quad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), Polynomial Chaos Expansion based on Ordinary Least Squares and Polynomial Chaos Expansion based on Least Angle Regression (PCE_LARS). </w:t>
      </w:r>
      <w:ins w:id="177" w:author="Benjamin Sanderse" w:date="2019-10-17T09:59:00Z">
        <w:r w:rsidR="008A052D">
          <w:rPr>
            <w:rFonts w:ascii="Calibri" w:eastAsia="Calibri" w:hAnsi="Calibri" w:cs="Calibri"/>
            <w:color w:val="000000"/>
            <w:sz w:val="22"/>
          </w:rPr>
          <w:t xml:space="preserve">For details, please see the </w:t>
        </w:r>
        <w:proofErr w:type="spellStart"/>
        <w:r w:rsidR="008A052D">
          <w:rPr>
            <w:rFonts w:ascii="Calibri" w:eastAsia="Calibri" w:hAnsi="Calibri" w:cs="Calibri"/>
            <w:color w:val="000000"/>
            <w:sz w:val="22"/>
          </w:rPr>
          <w:t>UQLab</w:t>
        </w:r>
        <w:proofErr w:type="spellEnd"/>
        <w:r w:rsidR="008A052D">
          <w:rPr>
            <w:rFonts w:ascii="Calibri" w:eastAsia="Calibri" w:hAnsi="Calibri" w:cs="Calibri"/>
            <w:color w:val="000000"/>
            <w:sz w:val="22"/>
          </w:rPr>
          <w:t xml:space="preserve"> manual. </w:t>
        </w:r>
      </w:ins>
    </w:p>
    <w:p w14:paraId="16D2F6D9" w14:textId="77777777" w:rsidR="008A052D" w:rsidRDefault="008A052D">
      <w:pPr>
        <w:rPr>
          <w:ins w:id="178" w:author="Benjamin Sanderse" w:date="2019-10-17T09:59:00Z"/>
          <w:rFonts w:ascii="Calibri" w:eastAsia="Calibri" w:hAnsi="Calibri" w:cs="Calibri"/>
          <w:color w:val="000000"/>
          <w:sz w:val="22"/>
        </w:rPr>
      </w:pPr>
    </w:p>
    <w:p w14:paraId="384E760E" w14:textId="203582EC" w:rsidR="00936E04" w:rsidRDefault="003E2AB0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We </w:t>
      </w:r>
      <w:del w:id="179" w:author="Benjamin Sanderse" w:date="2019-10-17T09:33:00Z">
        <w:r w:rsidDel="00D8457F">
          <w:rPr>
            <w:rFonts w:ascii="Calibri" w:eastAsia="Calibri" w:hAnsi="Calibri" w:cs="Calibri"/>
            <w:color w:val="000000"/>
            <w:sz w:val="22"/>
          </w:rPr>
          <w:delText xml:space="preserve"> 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specify </w:t>
      </w:r>
      <w:del w:id="180" w:author="Benjamin Sanderse" w:date="2019-10-17T09:59:00Z">
        <w:r w:rsidDel="008A052D">
          <w:rPr>
            <w:rFonts w:ascii="Calibri" w:eastAsia="Calibri" w:hAnsi="Calibri" w:cs="Calibri"/>
            <w:color w:val="000000"/>
            <w:sz w:val="22"/>
          </w:rPr>
          <w:delText>a</w:delText>
        </w:r>
      </w:del>
      <w:ins w:id="181" w:author="Benjamin Sanderse" w:date="2019-10-17T09:59:00Z">
        <w:r w:rsidR="008A052D">
          <w:rPr>
            <w:rFonts w:ascii="Calibri" w:eastAsia="Calibri" w:hAnsi="Calibri" w:cs="Calibri"/>
            <w:color w:val="000000"/>
            <w:sz w:val="22"/>
          </w:rPr>
          <w:t>a</w:t>
        </w:r>
      </w:ins>
      <w:r>
        <w:rPr>
          <w:rFonts w:ascii="Calibri" w:eastAsia="Calibri" w:hAnsi="Calibri" w:cs="Calibri"/>
          <w:color w:val="000000"/>
          <w:sz w:val="22"/>
        </w:rPr>
        <w:t xml:space="preserve"> list of </w:t>
      </w:r>
      <w:ins w:id="182" w:author="Benjamin Sanderse" w:date="2019-10-17T09:59:00Z">
        <w:r w:rsidR="008A052D">
          <w:rPr>
            <w:rFonts w:ascii="Calibri" w:eastAsia="Calibri" w:hAnsi="Calibri" w:cs="Calibri"/>
            <w:color w:val="000000"/>
            <w:sz w:val="22"/>
          </w:rPr>
          <w:t xml:space="preserve">the methods that we request </w:t>
        </w:r>
        <w:proofErr w:type="spellStart"/>
        <w:r w:rsidR="008A052D">
          <w:rPr>
            <w:rFonts w:ascii="Calibri" w:eastAsia="Calibri" w:hAnsi="Calibri" w:cs="Calibri"/>
            <w:color w:val="000000"/>
            <w:sz w:val="22"/>
          </w:rPr>
          <w:t>UQLab</w:t>
        </w:r>
        <w:proofErr w:type="spellEnd"/>
        <w:r w:rsidR="008A052D">
          <w:rPr>
            <w:rFonts w:ascii="Calibri" w:eastAsia="Calibri" w:hAnsi="Calibri" w:cs="Calibri"/>
            <w:color w:val="000000"/>
            <w:sz w:val="22"/>
          </w:rPr>
          <w:t xml:space="preserve"> to run for example</w:t>
        </w:r>
      </w:ins>
      <w:del w:id="183" w:author="Benjamin Sanderse" w:date="2019-10-17T09:59:00Z">
        <w:r w:rsidDel="008A052D">
          <w:rPr>
            <w:rFonts w:ascii="Calibri" w:eastAsia="Calibri" w:hAnsi="Calibri" w:cs="Calibri"/>
            <w:color w:val="000000"/>
            <w:sz w:val="22"/>
          </w:rPr>
          <w:delText xml:space="preserve">options </w:delText>
        </w:r>
      </w:del>
      <w:ins w:id="184" w:author="Benjamin Sanderse" w:date="2019-10-17T09:59:00Z">
        <w:r w:rsidR="008A052D">
          <w:rPr>
            <w:rFonts w:ascii="Calibri" w:eastAsia="Calibri" w:hAnsi="Calibri" w:cs="Calibri"/>
            <w:color w:val="000000"/>
            <w:sz w:val="22"/>
          </w:rPr>
          <w:t xml:space="preserve"> </w:t>
        </w:r>
      </w:ins>
      <w:r>
        <w:rPr>
          <w:rFonts w:ascii="Calibri" w:eastAsia="Calibri" w:hAnsi="Calibri" w:cs="Calibri"/>
          <w:color w:val="000000"/>
          <w:sz w:val="22"/>
        </w:rPr>
        <w:t>as follows:</w:t>
      </w:r>
    </w:p>
    <w:p w14:paraId="3513C7A3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52DE75CE" w14:textId="77777777" w:rsidR="00936E04" w:rsidRDefault="003E2AB0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methods = {'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MC','PCE_Quad','PCE_OLS','PCE_LARS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'};</w:t>
      </w:r>
    </w:p>
    <w:p w14:paraId="3B5A4584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11299F17" w14:textId="4109C880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del w:id="185" w:author="Benjamin Sanderse" w:date="2019-10-17T09:33:00Z">
        <w:r w:rsidDel="00D8457F">
          <w:rPr>
            <w:rFonts w:ascii="Calibri" w:eastAsia="Calibri" w:hAnsi="Calibri" w:cs="Calibri"/>
            <w:color w:val="000000"/>
            <w:sz w:val="22"/>
          </w:rPr>
          <w:delText>And f</w:delText>
        </w:r>
      </w:del>
      <w:ins w:id="186" w:author="Benjamin Sanderse" w:date="2019-10-17T09:33:00Z">
        <w:r w:rsidR="00D8457F">
          <w:rPr>
            <w:rFonts w:ascii="Calibri" w:eastAsia="Calibri" w:hAnsi="Calibri" w:cs="Calibri"/>
            <w:color w:val="000000"/>
            <w:sz w:val="22"/>
          </w:rPr>
          <w:t>F</w:t>
        </w:r>
      </w:ins>
      <w:r>
        <w:rPr>
          <w:rFonts w:ascii="Calibri" w:eastAsia="Calibri" w:hAnsi="Calibri" w:cs="Calibri"/>
          <w:color w:val="000000"/>
          <w:sz w:val="22"/>
        </w:rPr>
        <w:t>or each method</w:t>
      </w:r>
      <w:del w:id="187" w:author="Benjamin Sanderse" w:date="2019-10-17T09:33:00Z">
        <w:r w:rsidDel="00D8457F">
          <w:rPr>
            <w:rFonts w:ascii="Calibri" w:eastAsia="Calibri" w:hAnsi="Calibri" w:cs="Calibri"/>
            <w:color w:val="000000"/>
            <w:sz w:val="22"/>
          </w:rPr>
          <w:delText>s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, we further describe the number of samples or polynomial order </w:t>
      </w:r>
      <w:ins w:id="188" w:author="Benjamin Sanderse" w:date="2019-10-17T10:00:00Z">
        <w:r w:rsidR="008A052D">
          <w:rPr>
            <w:rFonts w:ascii="Calibri" w:eastAsia="Calibri" w:hAnsi="Calibri" w:cs="Calibri"/>
            <w:color w:val="000000"/>
            <w:sz w:val="22"/>
          </w:rPr>
          <w:t xml:space="preserve">(this depends on the method type) </w:t>
        </w:r>
      </w:ins>
      <w:r>
        <w:rPr>
          <w:rFonts w:ascii="Calibri" w:eastAsia="Calibri" w:hAnsi="Calibri" w:cs="Calibri"/>
          <w:color w:val="000000"/>
          <w:sz w:val="22"/>
        </w:rPr>
        <w:t>as:</w:t>
      </w:r>
    </w:p>
    <w:p w14:paraId="04C8E96F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% Number of samples with MC</w:t>
      </w:r>
    </w:p>
    <w:p w14:paraId="2AB00405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NsamplesMC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[10 100 1000]; % Run 3 different simulations with 10,100,1000 samples</w:t>
      </w:r>
    </w:p>
    <w:p w14:paraId="3D96EC3D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MC_repeat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1; % To repeat the experiments a number of times</w:t>
      </w:r>
    </w:p>
    <w:p w14:paraId="61F1B161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102ED28C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% For PCE-Quad, specify the polynomial degrees to be tested</w:t>
      </w:r>
    </w:p>
    <w:p w14:paraId="6F500572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lastRenderedPageBreak/>
        <w:t>DegreesQuad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1:4; % this </w:t>
      </w:r>
      <w:proofErr w:type="spellStart"/>
      <w:r>
        <w:rPr>
          <w:rFonts w:ascii="Courier New" w:eastAsia="Courier New" w:hAnsi="Courier New" w:cs="Courier New"/>
          <w:color w:val="000000"/>
          <w:sz w:val="16"/>
        </w:rPr>
        <w:t>wil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have polynomial </w:t>
      </w:r>
      <w:proofErr w:type="spellStart"/>
      <w:r>
        <w:rPr>
          <w:rFonts w:ascii="Courier New" w:eastAsia="Courier New" w:hAnsi="Courier New" w:cs="Courier New"/>
          <w:color w:val="000000"/>
          <w:sz w:val="16"/>
        </w:rPr>
        <w:t>upto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degree 4</w:t>
      </w:r>
    </w:p>
    <w:p w14:paraId="6BEDD64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 </w:t>
      </w:r>
    </w:p>
    <w:p w14:paraId="1E426957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% For PCE-OLS, if not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6"/>
        </w:rPr>
        <w:t>specified,number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6"/>
        </w:rPr>
        <w:t xml:space="preserve"> of samples from PCE-Quad is used</w:t>
      </w:r>
    </w:p>
    <w:p w14:paraId="74CFF8B5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NsamplesOLS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[16 32 64]; % Run 3 different simulations with 16,32,64 samples</w:t>
      </w:r>
    </w:p>
    <w:p w14:paraId="69852A3E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OLS_repeat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1; % To repeat the experiment a number of times</w:t>
      </w:r>
    </w:p>
    <w:p w14:paraId="34B27B5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 </w:t>
      </w:r>
    </w:p>
    <w:p w14:paraId="3E32AB3F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% For PCE-LARS, if not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6"/>
        </w:rPr>
        <w:t>specified,number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6"/>
        </w:rPr>
        <w:t xml:space="preserve"> of samples from PCE-Quad is used</w:t>
      </w:r>
    </w:p>
    <w:p w14:paraId="38E0664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NsamplesLARS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[16 32 64]; % Run 3 different simulations with 16,32,64 samples </w:t>
      </w:r>
    </w:p>
    <w:p w14:paraId="13C09C32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LARS_repeat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1; % To repeat the experiment a number of times</w:t>
      </w:r>
    </w:p>
    <w:p w14:paraId="5F34DAF1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09C032E9" w14:textId="0FA4C28E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All four methods can be used to perform comparison and </w:t>
      </w:r>
      <w:ins w:id="189" w:author="Benjamin Sanderse" w:date="2019-10-17T10:01:00Z">
        <w:r w:rsidR="008A052D">
          <w:rPr>
            <w:rFonts w:ascii="Calibri" w:eastAsia="Calibri" w:hAnsi="Calibri" w:cs="Calibri"/>
            <w:color w:val="000000"/>
            <w:sz w:val="22"/>
          </w:rPr>
          <w:t xml:space="preserve">to </w:t>
        </w:r>
      </w:ins>
      <w:r>
        <w:rPr>
          <w:rFonts w:ascii="Calibri" w:eastAsia="Calibri" w:hAnsi="Calibri" w:cs="Calibri"/>
          <w:color w:val="000000"/>
          <w:sz w:val="22"/>
        </w:rPr>
        <w:t xml:space="preserve">verify whether </w:t>
      </w:r>
      <w:ins w:id="190" w:author="Benjamin Sanderse" w:date="2019-10-17T10:01:00Z">
        <w:r w:rsidR="008A052D">
          <w:rPr>
            <w:rFonts w:ascii="Calibri" w:eastAsia="Calibri" w:hAnsi="Calibri" w:cs="Calibri"/>
            <w:color w:val="000000"/>
            <w:sz w:val="22"/>
          </w:rPr>
          <w:t xml:space="preserve">the </w:t>
        </w:r>
      </w:ins>
      <w:del w:id="191" w:author="Benjamin Sanderse" w:date="2019-10-17T10:01:00Z">
        <w:r w:rsidDel="008A052D">
          <w:rPr>
            <w:rFonts w:ascii="Calibri" w:eastAsia="Calibri" w:hAnsi="Calibri" w:cs="Calibri"/>
            <w:color w:val="000000"/>
            <w:sz w:val="22"/>
          </w:rPr>
          <w:delText xml:space="preserve">the three 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approaches result in similar sensitivities </w:t>
      </w:r>
      <w:del w:id="192" w:author="Benjamin Sanderse" w:date="2019-10-17T10:01:00Z">
        <w:r w:rsidDel="008A052D">
          <w:rPr>
            <w:rFonts w:ascii="Calibri" w:eastAsia="Calibri" w:hAnsi="Calibri" w:cs="Calibri"/>
            <w:color w:val="000000"/>
            <w:sz w:val="22"/>
          </w:rPr>
          <w:delText>for the selected parameters</w:delText>
        </w:r>
      </w:del>
      <w:ins w:id="193" w:author="Benjamin Sanderse" w:date="2019-10-17T10:01:00Z">
        <w:r w:rsidR="008A052D">
          <w:rPr>
            <w:rFonts w:ascii="Calibri" w:eastAsia="Calibri" w:hAnsi="Calibri" w:cs="Calibri"/>
            <w:color w:val="000000"/>
            <w:sz w:val="22"/>
          </w:rPr>
          <w:t>indices</w:t>
        </w:r>
      </w:ins>
      <w:r>
        <w:rPr>
          <w:rFonts w:ascii="Calibri" w:eastAsia="Calibri" w:hAnsi="Calibri" w:cs="Calibri"/>
          <w:color w:val="000000"/>
          <w:sz w:val="22"/>
        </w:rPr>
        <w:t xml:space="preserve">. In practice, </w:t>
      </w:r>
      <w:del w:id="194" w:author="Benjamin Sanderse" w:date="2019-10-17T10:00:00Z">
        <w:r w:rsidDel="008A052D">
          <w:rPr>
            <w:rFonts w:ascii="Calibri" w:eastAsia="Calibri" w:hAnsi="Calibri" w:cs="Calibri"/>
            <w:color w:val="000000"/>
            <w:sz w:val="22"/>
          </w:rPr>
          <w:delText xml:space="preserve">only </w:delText>
        </w:r>
      </w:del>
      <w:ins w:id="195" w:author="Benjamin Sanderse" w:date="2019-10-17T10:00:00Z">
        <w:r w:rsidR="008A052D">
          <w:rPr>
            <w:rFonts w:ascii="Calibri" w:eastAsia="Calibri" w:hAnsi="Calibri" w:cs="Calibri"/>
            <w:color w:val="000000"/>
            <w:sz w:val="22"/>
          </w:rPr>
          <w:t>often only</w:t>
        </w:r>
        <w:r w:rsidR="008A052D">
          <w:rPr>
            <w:rFonts w:ascii="Calibri" w:eastAsia="Calibri" w:hAnsi="Calibri" w:cs="Calibri"/>
            <w:color w:val="000000"/>
            <w:sz w:val="22"/>
          </w:rPr>
          <w:t xml:space="preserve"> </w:t>
        </w:r>
      </w:ins>
      <w:del w:id="196" w:author="Benjamin Sanderse" w:date="2019-10-17T10:00:00Z">
        <w:r w:rsidDel="008A052D">
          <w:rPr>
            <w:rFonts w:ascii="Calibri" w:eastAsia="Calibri" w:hAnsi="Calibri" w:cs="Calibri"/>
            <w:color w:val="000000"/>
            <w:sz w:val="22"/>
          </w:rPr>
          <w:delText>one</w:delText>
        </w:r>
      </w:del>
      <w:ins w:id="197" w:author="Benjamin Sanderse" w:date="2019-10-17T10:00:00Z">
        <w:r w:rsidR="008A052D">
          <w:rPr>
            <w:rFonts w:ascii="Calibri" w:eastAsia="Calibri" w:hAnsi="Calibri" w:cs="Calibri"/>
            <w:color w:val="000000"/>
            <w:sz w:val="22"/>
          </w:rPr>
          <w:t>a single</w:t>
        </w:r>
      </w:ins>
      <w:r>
        <w:rPr>
          <w:rFonts w:ascii="Calibri" w:eastAsia="Calibri" w:hAnsi="Calibri" w:cs="Calibri"/>
          <w:color w:val="000000"/>
          <w:sz w:val="22"/>
        </w:rPr>
        <w:t xml:space="preserve"> algorithm </w:t>
      </w:r>
      <w:del w:id="198" w:author="Benjamin Sanderse" w:date="2019-10-17T10:00:00Z">
        <w:r w:rsidDel="008A052D">
          <w:rPr>
            <w:rFonts w:ascii="Calibri" w:eastAsia="Calibri" w:hAnsi="Calibri" w:cs="Calibri"/>
            <w:color w:val="000000"/>
            <w:sz w:val="22"/>
          </w:rPr>
          <w:delText xml:space="preserve">should </w:delText>
        </w:r>
      </w:del>
      <w:ins w:id="199" w:author="Benjamin Sanderse" w:date="2019-10-17T10:00:00Z">
        <w:r w:rsidR="008A052D">
          <w:rPr>
            <w:rFonts w:ascii="Calibri" w:eastAsia="Calibri" w:hAnsi="Calibri" w:cs="Calibri"/>
            <w:color w:val="000000"/>
            <w:sz w:val="22"/>
          </w:rPr>
          <w:t xml:space="preserve">is </w:t>
        </w:r>
      </w:ins>
      <w:del w:id="200" w:author="Benjamin Sanderse" w:date="2019-10-17T10:00:00Z">
        <w:r w:rsidDel="008A052D">
          <w:rPr>
            <w:rFonts w:ascii="Calibri" w:eastAsia="Calibri" w:hAnsi="Calibri" w:cs="Calibri"/>
            <w:color w:val="000000"/>
            <w:sz w:val="22"/>
          </w:rPr>
          <w:delText xml:space="preserve">be </w:delText>
        </w:r>
      </w:del>
      <w:r>
        <w:rPr>
          <w:rFonts w:ascii="Calibri" w:eastAsia="Calibri" w:hAnsi="Calibri" w:cs="Calibri"/>
          <w:color w:val="000000"/>
          <w:sz w:val="22"/>
        </w:rPr>
        <w:t>used</w:t>
      </w:r>
      <w:ins w:id="201" w:author="Benjamin Sanderse" w:date="2019-10-17T10:00:00Z">
        <w:r w:rsidR="008A052D">
          <w:rPr>
            <w:rFonts w:ascii="Calibri" w:eastAsia="Calibri" w:hAnsi="Calibri" w:cs="Calibri"/>
            <w:color w:val="000000"/>
            <w:sz w:val="22"/>
          </w:rPr>
          <w:t xml:space="preserve"> </w:t>
        </w:r>
      </w:ins>
      <w:ins w:id="202" w:author="Benjamin Sanderse" w:date="2019-10-17T10:01:00Z">
        <w:r w:rsidR="008A052D">
          <w:rPr>
            <w:rFonts w:ascii="Calibri" w:eastAsia="Calibri" w:hAnsi="Calibri" w:cs="Calibri"/>
            <w:color w:val="000000"/>
            <w:sz w:val="22"/>
          </w:rPr>
          <w:t>(</w:t>
        </w:r>
      </w:ins>
      <w:ins w:id="203" w:author="Benjamin Sanderse" w:date="2019-10-17T10:00:00Z">
        <w:r w:rsidR="008A052D">
          <w:rPr>
            <w:rFonts w:ascii="Calibri" w:eastAsia="Calibri" w:hAnsi="Calibri" w:cs="Calibri"/>
            <w:color w:val="000000"/>
            <w:sz w:val="22"/>
          </w:rPr>
          <w:t xml:space="preserve">because of </w:t>
        </w:r>
      </w:ins>
      <w:ins w:id="204" w:author="Benjamin Sanderse" w:date="2019-10-17T10:01:00Z">
        <w:r w:rsidR="008A052D">
          <w:rPr>
            <w:rFonts w:ascii="Calibri" w:eastAsia="Calibri" w:hAnsi="Calibri" w:cs="Calibri"/>
            <w:color w:val="000000"/>
            <w:sz w:val="22"/>
          </w:rPr>
          <w:t xml:space="preserve">the </w:t>
        </w:r>
      </w:ins>
      <w:ins w:id="205" w:author="Benjamin Sanderse" w:date="2019-10-17T10:00:00Z">
        <w:r w:rsidR="008A052D">
          <w:rPr>
            <w:rFonts w:ascii="Calibri" w:eastAsia="Calibri" w:hAnsi="Calibri" w:cs="Calibri"/>
            <w:color w:val="000000"/>
            <w:sz w:val="22"/>
          </w:rPr>
          <w:t>computational expense</w:t>
        </w:r>
      </w:ins>
      <w:ins w:id="206" w:author="Benjamin Sanderse" w:date="2019-10-17T10:01:00Z">
        <w:r w:rsidR="008A052D">
          <w:rPr>
            <w:rFonts w:ascii="Calibri" w:eastAsia="Calibri" w:hAnsi="Calibri" w:cs="Calibri"/>
            <w:color w:val="000000"/>
            <w:sz w:val="22"/>
          </w:rPr>
          <w:t xml:space="preserve">s of running all algorithms can be high). For example, </w:t>
        </w:r>
      </w:ins>
      <w:del w:id="207" w:author="Benjamin Sanderse" w:date="2019-10-17T10:01:00Z">
        <w:r w:rsidDel="008A052D">
          <w:rPr>
            <w:rFonts w:ascii="Calibri" w:eastAsia="Calibri" w:hAnsi="Calibri" w:cs="Calibri"/>
            <w:color w:val="000000"/>
            <w:sz w:val="22"/>
          </w:rPr>
          <w:delText xml:space="preserve">, </w:delText>
        </w:r>
      </w:del>
      <w:del w:id="208" w:author="Benjamin Sanderse" w:date="2019-10-17T10:00:00Z">
        <w:r w:rsidDel="008A052D">
          <w:rPr>
            <w:rFonts w:ascii="Calibri" w:eastAsia="Calibri" w:hAnsi="Calibri" w:cs="Calibri"/>
            <w:color w:val="000000"/>
            <w:sz w:val="22"/>
          </w:rPr>
          <w:delText>for e.g.,</w:delText>
        </w:r>
      </w:del>
      <w:del w:id="209" w:author="Benjamin Sanderse" w:date="2019-10-17T10:01:00Z">
        <w:r w:rsidDel="003C07C0">
          <w:rPr>
            <w:rFonts w:ascii="Calibri" w:eastAsia="Calibri" w:hAnsi="Calibri" w:cs="Calibri"/>
            <w:color w:val="000000"/>
            <w:sz w:val="22"/>
          </w:rPr>
          <w:delText xml:space="preserve"> </w:delText>
        </w:r>
      </w:del>
      <w:r>
        <w:rPr>
          <w:rFonts w:ascii="Calibri" w:eastAsia="Calibri" w:hAnsi="Calibri" w:cs="Calibri"/>
          <w:color w:val="000000"/>
          <w:sz w:val="22"/>
        </w:rPr>
        <w:t>when we want to use the PCE_LARS algorithm, we use the following:</w:t>
      </w:r>
    </w:p>
    <w:p w14:paraId="2D6DC294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methods = {'PCE_LARS'};</w:t>
      </w:r>
    </w:p>
    <w:p w14:paraId="66CE6880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NsamplesLARS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[128];  </w:t>
      </w:r>
    </w:p>
    <w:p w14:paraId="178BF44F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LARS_repeat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1; % Without repetition </w:t>
      </w:r>
    </w:p>
    <w:p w14:paraId="6F282D33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735AE7B3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Other variables can be commented out.</w:t>
      </w:r>
    </w:p>
    <w:p w14:paraId="0177A6B5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2.4 Running the sensitivity analysis</w:t>
      </w:r>
    </w:p>
    <w:p w14:paraId="664317C9" w14:textId="09B155E2" w:rsidR="00936E04" w:rsidRDefault="003E2AB0">
      <w:pPr>
        <w:spacing w:after="200" w:line="276" w:lineRule="auto"/>
        <w:jc w:val="both"/>
        <w:rPr>
          <w:ins w:id="210" w:author="Benjamin Sanderse" w:date="2019-10-17T10:28:00Z"/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sensitivity analysis can be started by running </w:t>
      </w:r>
      <w:r>
        <w:rPr>
          <w:rFonts w:ascii="Calibri" w:eastAsia="Calibri" w:hAnsi="Calibri" w:cs="Calibri"/>
          <w:b/>
          <w:color w:val="000000"/>
          <w:sz w:val="22"/>
        </w:rPr>
        <w:t xml:space="preserve">testSensitivity.m </w:t>
      </w:r>
      <w:r>
        <w:rPr>
          <w:rFonts w:ascii="Calibri" w:eastAsia="Calibri" w:hAnsi="Calibri" w:cs="Calibri"/>
          <w:color w:val="000000"/>
          <w:sz w:val="22"/>
        </w:rPr>
        <w:t>routine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located in the 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sensitivity_analysis</w:t>
      </w:r>
      <w:proofErr w:type="spellEnd"/>
      <w:del w:id="211" w:author="Benjamin Sanderse" w:date="2019-10-17T09:43:00Z">
        <w:r w:rsidDel="00B36CB1">
          <w:rPr>
            <w:rFonts w:ascii="Calibri" w:eastAsia="Calibri" w:hAnsi="Calibri" w:cs="Calibri"/>
            <w:b/>
            <w:color w:val="000000"/>
            <w:sz w:val="22"/>
          </w:rPr>
          <w:delText xml:space="preserve"> </w:delText>
        </w:r>
      </w:del>
      <w:r>
        <w:rPr>
          <w:rFonts w:ascii="Calibri" w:eastAsia="Calibri" w:hAnsi="Calibri" w:cs="Calibri"/>
          <w:color w:val="000000"/>
          <w:sz w:val="22"/>
        </w:rPr>
        <w:t xml:space="preserve"> directory. The output is a histogram plotting the values of </w:t>
      </w:r>
      <w:del w:id="212" w:author="Benjamin Sanderse" w:date="2019-10-17T09:33:00Z">
        <w:r w:rsidDel="00D8457F">
          <w:rPr>
            <w:rFonts w:ascii="Calibri" w:eastAsia="Calibri" w:hAnsi="Calibri" w:cs="Calibri"/>
            <w:color w:val="000000"/>
            <w:sz w:val="22"/>
          </w:rPr>
          <w:delText>s</w:delText>
        </w:r>
      </w:del>
      <w:proofErr w:type="spellStart"/>
      <w:ins w:id="213" w:author="Benjamin Sanderse" w:date="2019-10-17T09:33:00Z">
        <w:r w:rsidR="00D8457F">
          <w:rPr>
            <w:rFonts w:ascii="Calibri" w:eastAsia="Calibri" w:hAnsi="Calibri" w:cs="Calibri"/>
            <w:color w:val="000000"/>
            <w:sz w:val="22"/>
          </w:rPr>
          <w:t>S</w:t>
        </w:r>
      </w:ins>
      <w:r>
        <w:rPr>
          <w:rFonts w:ascii="Calibri" w:eastAsia="Calibri" w:hAnsi="Calibri" w:cs="Calibri"/>
          <w:color w:val="000000"/>
          <w:sz w:val="22"/>
        </w:rPr>
        <w:t>obol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indices for each random parameter.</w:t>
      </w:r>
    </w:p>
    <w:p w14:paraId="73387D70" w14:textId="69E3856E" w:rsidR="006B08E6" w:rsidRPr="006B08E6" w:rsidRDefault="006B08E6">
      <w:pPr>
        <w:spacing w:after="200" w:line="276" w:lineRule="auto"/>
        <w:jc w:val="both"/>
        <w:rPr>
          <w:ins w:id="214" w:author="Benjamin Sanderse" w:date="2019-10-17T10:28:00Z"/>
          <w:rFonts w:ascii="Calibri" w:eastAsia="Calibri" w:hAnsi="Calibri" w:cs="Calibri"/>
          <w:b/>
          <w:color w:val="000000"/>
          <w:sz w:val="22"/>
          <w:rPrChange w:id="215" w:author="Benjamin Sanderse" w:date="2019-10-17T10:28:00Z">
            <w:rPr>
              <w:ins w:id="216" w:author="Benjamin Sanderse" w:date="2019-10-17T10:28:00Z"/>
              <w:rFonts w:ascii="Calibri" w:eastAsia="Calibri" w:hAnsi="Calibri" w:cs="Calibri"/>
              <w:color w:val="000000"/>
              <w:sz w:val="22"/>
            </w:rPr>
          </w:rPrChange>
        </w:rPr>
      </w:pPr>
      <w:ins w:id="217" w:author="Benjamin Sanderse" w:date="2019-10-17T10:28:00Z">
        <w:r w:rsidRPr="006B08E6">
          <w:rPr>
            <w:rFonts w:ascii="Calibri" w:eastAsia="Calibri" w:hAnsi="Calibri" w:cs="Calibri"/>
            <w:b/>
            <w:color w:val="000000"/>
            <w:sz w:val="22"/>
            <w:rPrChange w:id="218" w:author="Benjamin Sanderse" w:date="2019-10-17T10:28:00Z">
              <w:rPr>
                <w:rFonts w:ascii="Calibri" w:eastAsia="Calibri" w:hAnsi="Calibri" w:cs="Calibri"/>
                <w:color w:val="000000"/>
                <w:sz w:val="22"/>
              </w:rPr>
            </w:rPrChange>
          </w:rPr>
          <w:t>2.5 Output description</w:t>
        </w:r>
      </w:ins>
    </w:p>
    <w:p w14:paraId="1A0368B5" w14:textId="6AF06AEF" w:rsidR="006B08E6" w:rsidRDefault="006B08E6" w:rsidP="006B08E6">
      <w:pPr>
        <w:rPr>
          <w:ins w:id="219" w:author="Benjamin Sanderse" w:date="2019-10-17T10:29:00Z"/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ins w:id="220" w:author="Benjamin Sanderse" w:date="2019-10-17T10:28:00Z">
        <w:r>
          <w:rPr>
            <w:rFonts w:ascii="Consolas" w:hAnsi="Consolas" w:cs="Consolas"/>
            <w:color w:val="24292E"/>
            <w:sz w:val="18"/>
            <w:szCs w:val="18"/>
            <w:shd w:val="clear" w:color="auto" w:fill="FFFFFF"/>
          </w:rPr>
          <w:t>AVG_Sobol_MC_Total</w:t>
        </w:r>
      </w:ins>
      <w:proofErr w:type="spellEnd"/>
    </w:p>
    <w:p w14:paraId="3B260072" w14:textId="77777777" w:rsidR="000C1899" w:rsidRDefault="000C1899" w:rsidP="000C1899">
      <w:pPr>
        <w:rPr>
          <w:ins w:id="221" w:author="Benjamin Sanderse" w:date="2019-10-17T10:29:00Z"/>
        </w:rPr>
      </w:pPr>
      <w:proofErr w:type="spellStart"/>
      <w:ins w:id="222" w:author="Benjamin Sanderse" w:date="2019-10-17T10:29:00Z">
        <w:r>
          <w:rPr>
            <w:rFonts w:ascii="Consolas" w:hAnsi="Consolas" w:cs="Consolas"/>
            <w:color w:val="24292E"/>
            <w:sz w:val="18"/>
            <w:szCs w:val="18"/>
            <w:shd w:val="clear" w:color="auto" w:fill="FFFFFF"/>
          </w:rPr>
          <w:t>AVG_Sobol_OLS_Total</w:t>
        </w:r>
        <w:proofErr w:type="spellEnd"/>
      </w:ins>
    </w:p>
    <w:p w14:paraId="2443544D" w14:textId="1FA835C7" w:rsidR="000C1899" w:rsidRDefault="000C1899" w:rsidP="006B08E6">
      <w:pPr>
        <w:rPr>
          <w:ins w:id="223" w:author="Benjamin Sanderse" w:date="2019-10-17T10:28:00Z"/>
        </w:rPr>
      </w:pPr>
      <w:ins w:id="224" w:author="Benjamin Sanderse" w:date="2019-10-17T10:29:00Z">
        <w:r>
          <w:t>Etc.</w:t>
        </w:r>
      </w:ins>
    </w:p>
    <w:p w14:paraId="5882BA6E" w14:textId="77777777" w:rsidR="006B08E6" w:rsidRDefault="006B08E6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36F47667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B6F2070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513C4C6B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sectPr w:rsidR="00936E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enjamin Sanderse" w:date="2019-10-10T07:59:00Z" w:initials="BS">
    <w:p w14:paraId="44528D41" w14:textId="111064D9" w:rsidR="00A06574" w:rsidRDefault="00A06574">
      <w:pPr>
        <w:pStyle w:val="CommentText"/>
      </w:pPr>
      <w:r>
        <w:rPr>
          <w:rStyle w:val="CommentReference"/>
        </w:rPr>
        <w:annotationRef/>
      </w:r>
    </w:p>
  </w:comment>
  <w:comment w:id="38" w:author="Benjamin Sanderse" w:date="2019-10-10T07:58:00Z" w:initials="BS">
    <w:p w14:paraId="077B1CA2" w14:textId="3278F73B" w:rsidR="00A06574" w:rsidRDefault="00A06574">
      <w:pPr>
        <w:pStyle w:val="CommentText"/>
      </w:pPr>
      <w:r>
        <w:rPr>
          <w:rStyle w:val="CommentReference"/>
        </w:rPr>
        <w:annotationRef/>
      </w:r>
      <w:r>
        <w:t>Can you add something on operating system requirements (Windows)</w:t>
      </w:r>
      <w:r w:rsidR="00D07561">
        <w:t xml:space="preserve"> and versions of software currently </w:t>
      </w:r>
      <w:r w:rsidR="00D07561">
        <w:t>used.</w:t>
      </w:r>
      <w:bookmarkStart w:id="39" w:name="_GoBack"/>
      <w:bookmarkEnd w:id="3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528D41" w15:done="0"/>
  <w15:commentEx w15:paraId="077B1C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28D41" w16cid:durableId="2149636E"/>
  <w16cid:commentId w16cid:paraId="077B1CA2" w16cid:durableId="214963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40CF9"/>
    <w:multiLevelType w:val="hybridMultilevel"/>
    <w:tmpl w:val="B55AC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3CA4"/>
    <w:multiLevelType w:val="hybridMultilevel"/>
    <w:tmpl w:val="39BA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722F7"/>
    <w:multiLevelType w:val="hybridMultilevel"/>
    <w:tmpl w:val="2A56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Sanderse">
    <w15:presenceInfo w15:providerId="None" w15:userId="Benjamin Sander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E04"/>
    <w:rsid w:val="000C1899"/>
    <w:rsid w:val="00170101"/>
    <w:rsid w:val="001A150D"/>
    <w:rsid w:val="00217797"/>
    <w:rsid w:val="003C07C0"/>
    <w:rsid w:val="003E223A"/>
    <w:rsid w:val="003E2AB0"/>
    <w:rsid w:val="005A1156"/>
    <w:rsid w:val="005B0A1F"/>
    <w:rsid w:val="006B08E6"/>
    <w:rsid w:val="008A052D"/>
    <w:rsid w:val="008B544D"/>
    <w:rsid w:val="00936E04"/>
    <w:rsid w:val="00A06574"/>
    <w:rsid w:val="00A535D0"/>
    <w:rsid w:val="00AB0328"/>
    <w:rsid w:val="00AB731A"/>
    <w:rsid w:val="00AC68C3"/>
    <w:rsid w:val="00AF68F6"/>
    <w:rsid w:val="00B05CDF"/>
    <w:rsid w:val="00B36CB1"/>
    <w:rsid w:val="00D07561"/>
    <w:rsid w:val="00D8457F"/>
    <w:rsid w:val="00E962D2"/>
    <w:rsid w:val="00EC0DE3"/>
    <w:rsid w:val="00EE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4A0D70"/>
  <w15:docId w15:val="{002D9663-22D0-264D-805A-DF8821F4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6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5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5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5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5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7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0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sanderse/windtru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Sanderse</cp:lastModifiedBy>
  <cp:revision>21</cp:revision>
  <dcterms:created xsi:type="dcterms:W3CDTF">2019-10-08T10:45:00Z</dcterms:created>
  <dcterms:modified xsi:type="dcterms:W3CDTF">2019-10-17T08:30:00Z</dcterms:modified>
</cp:coreProperties>
</file>